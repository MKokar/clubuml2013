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9EB" w:rsidRPr="00852FF3" w:rsidRDefault="00507779" w:rsidP="00507779">
      <w:pPr>
        <w:spacing w:after="0" w:line="240" w:lineRule="auto"/>
        <w:rPr>
          <w:sz w:val="24"/>
          <w:szCs w:val="24"/>
        </w:rPr>
      </w:pPr>
      <w:r w:rsidRPr="00852FF3">
        <w:rPr>
          <w:b/>
          <w:sz w:val="28"/>
          <w:szCs w:val="28"/>
        </w:rPr>
        <w:t>Use Case Name:</w:t>
      </w:r>
      <w:r w:rsidRPr="00852FF3">
        <w:rPr>
          <w:sz w:val="24"/>
          <w:szCs w:val="24"/>
        </w:rPr>
        <w:t xml:space="preserve">  “Download Diagram”</w:t>
      </w:r>
    </w:p>
    <w:p w:rsidR="00507779" w:rsidRPr="00852FF3" w:rsidRDefault="00507779" w:rsidP="00507779">
      <w:pPr>
        <w:spacing w:after="0" w:line="240" w:lineRule="auto"/>
        <w:rPr>
          <w:sz w:val="24"/>
          <w:szCs w:val="24"/>
        </w:rPr>
      </w:pPr>
    </w:p>
    <w:p w:rsidR="00507779" w:rsidRPr="00852FF3" w:rsidRDefault="00507779" w:rsidP="00507779">
      <w:pPr>
        <w:spacing w:after="0" w:line="240" w:lineRule="auto"/>
        <w:rPr>
          <w:b/>
          <w:sz w:val="28"/>
          <w:szCs w:val="28"/>
        </w:rPr>
      </w:pPr>
      <w:r w:rsidRPr="00852FF3">
        <w:rPr>
          <w:b/>
          <w:sz w:val="28"/>
          <w:szCs w:val="28"/>
        </w:rPr>
        <w:t xml:space="preserve">Brief Description: </w:t>
      </w:r>
    </w:p>
    <w:p w:rsidR="00507779" w:rsidRPr="00852FF3" w:rsidRDefault="00507779" w:rsidP="00507779">
      <w:pPr>
        <w:spacing w:after="0" w:line="240" w:lineRule="auto"/>
        <w:rPr>
          <w:sz w:val="24"/>
          <w:szCs w:val="24"/>
        </w:rPr>
      </w:pPr>
      <w:r w:rsidRPr="00852FF3">
        <w:rPr>
          <w:sz w:val="24"/>
          <w:szCs w:val="24"/>
        </w:rPr>
        <w:tab/>
        <w:t xml:space="preserve">Project member (user) uses </w:t>
      </w:r>
      <w:r w:rsidR="00A101B0">
        <w:rPr>
          <w:sz w:val="24"/>
          <w:szCs w:val="24"/>
        </w:rPr>
        <w:t>the social network tool (</w:t>
      </w:r>
      <w:proofErr w:type="spellStart"/>
      <w:r w:rsidR="007A0AE5">
        <w:rPr>
          <w:sz w:val="24"/>
          <w:szCs w:val="24"/>
        </w:rPr>
        <w:t>ClubUML</w:t>
      </w:r>
      <w:proofErr w:type="spellEnd"/>
      <w:r w:rsidR="00A101B0">
        <w:rPr>
          <w:sz w:val="24"/>
          <w:szCs w:val="24"/>
        </w:rPr>
        <w:t>)</w:t>
      </w:r>
      <w:r w:rsidRPr="00852FF3">
        <w:rPr>
          <w:sz w:val="24"/>
          <w:szCs w:val="24"/>
        </w:rPr>
        <w:t xml:space="preserve"> to download/obtain </w:t>
      </w:r>
      <w:ins w:id="0" w:author="Betty R. Felenchak" w:date="2012-10-10T12:05:00Z">
        <w:r w:rsidR="00BA3881" w:rsidRPr="00582250">
          <w:rPr>
            <w:sz w:val="24"/>
            <w:szCs w:val="24"/>
          </w:rPr>
          <w:t xml:space="preserve">a previously </w:t>
        </w:r>
      </w:ins>
      <w:r w:rsidRPr="00852FF3">
        <w:rPr>
          <w:sz w:val="24"/>
          <w:szCs w:val="24"/>
        </w:rPr>
        <w:t>uploaded UML diagram.</w:t>
      </w:r>
    </w:p>
    <w:p w:rsidR="00507779" w:rsidRPr="00852FF3" w:rsidRDefault="00507779" w:rsidP="00507779">
      <w:pPr>
        <w:spacing w:after="0" w:line="240" w:lineRule="auto"/>
        <w:rPr>
          <w:sz w:val="24"/>
          <w:szCs w:val="24"/>
        </w:rPr>
      </w:pPr>
    </w:p>
    <w:p w:rsidR="00507779" w:rsidRPr="00852FF3" w:rsidRDefault="00507779" w:rsidP="00507779">
      <w:pPr>
        <w:spacing w:after="0" w:line="240" w:lineRule="auto"/>
        <w:rPr>
          <w:b/>
          <w:sz w:val="28"/>
          <w:szCs w:val="28"/>
        </w:rPr>
      </w:pPr>
      <w:r w:rsidRPr="00852FF3">
        <w:rPr>
          <w:b/>
          <w:sz w:val="28"/>
          <w:szCs w:val="28"/>
        </w:rPr>
        <w:t>Actors:</w:t>
      </w:r>
    </w:p>
    <w:p w:rsidR="00507779" w:rsidRPr="00852FF3" w:rsidRDefault="00561215" w:rsidP="00507779">
      <w:pPr>
        <w:spacing w:after="0" w:line="240" w:lineRule="auto"/>
        <w:rPr>
          <w:sz w:val="24"/>
          <w:szCs w:val="24"/>
        </w:rPr>
      </w:pPr>
      <w:r>
        <w:rPr>
          <w:sz w:val="24"/>
          <w:szCs w:val="24"/>
        </w:rPr>
        <w:tab/>
      </w:r>
      <w:r w:rsidR="00A101B0">
        <w:rPr>
          <w:sz w:val="24"/>
          <w:szCs w:val="24"/>
        </w:rPr>
        <w:t>User</w:t>
      </w:r>
      <w:r>
        <w:rPr>
          <w:sz w:val="24"/>
          <w:szCs w:val="24"/>
        </w:rPr>
        <w:t>,</w:t>
      </w:r>
      <w:r w:rsidR="007A0AE5">
        <w:rPr>
          <w:sz w:val="24"/>
          <w:szCs w:val="24"/>
        </w:rPr>
        <w:t xml:space="preserve"> Database</w:t>
      </w:r>
      <w:r>
        <w:rPr>
          <w:sz w:val="24"/>
          <w:szCs w:val="24"/>
        </w:rPr>
        <w:t xml:space="preserve"> Server</w:t>
      </w:r>
      <w:r w:rsidR="00507779" w:rsidRPr="00852FF3">
        <w:rPr>
          <w:sz w:val="24"/>
          <w:szCs w:val="24"/>
        </w:rPr>
        <w:t xml:space="preserve"> (where the diagram(s) is/are stored)</w:t>
      </w:r>
    </w:p>
    <w:p w:rsidR="00507779" w:rsidRPr="00852FF3" w:rsidRDefault="00507779" w:rsidP="00507779">
      <w:pPr>
        <w:spacing w:after="0" w:line="240" w:lineRule="auto"/>
        <w:rPr>
          <w:sz w:val="24"/>
          <w:szCs w:val="24"/>
        </w:rPr>
      </w:pPr>
    </w:p>
    <w:p w:rsidR="00507779" w:rsidRPr="00852FF3" w:rsidRDefault="00507779" w:rsidP="00507779">
      <w:pPr>
        <w:spacing w:after="0" w:line="240" w:lineRule="auto"/>
        <w:rPr>
          <w:b/>
          <w:sz w:val="28"/>
          <w:szCs w:val="28"/>
        </w:rPr>
      </w:pPr>
      <w:r w:rsidRPr="00852FF3">
        <w:rPr>
          <w:b/>
          <w:sz w:val="28"/>
          <w:szCs w:val="28"/>
        </w:rPr>
        <w:t>Preconditions:</w:t>
      </w:r>
    </w:p>
    <w:p w:rsidR="00561215" w:rsidRDefault="00507779" w:rsidP="00507779">
      <w:pPr>
        <w:spacing w:after="0" w:line="240" w:lineRule="auto"/>
        <w:rPr>
          <w:sz w:val="24"/>
          <w:szCs w:val="24"/>
        </w:rPr>
      </w:pPr>
      <w:r w:rsidRPr="00852FF3">
        <w:rPr>
          <w:sz w:val="24"/>
          <w:szCs w:val="24"/>
        </w:rPr>
        <w:tab/>
      </w:r>
      <w:r w:rsidR="00561215">
        <w:rPr>
          <w:sz w:val="24"/>
          <w:szCs w:val="24"/>
        </w:rPr>
        <w:t xml:space="preserve">User </w:t>
      </w:r>
      <w:r w:rsidR="007A0AE5">
        <w:rPr>
          <w:sz w:val="24"/>
          <w:szCs w:val="24"/>
        </w:rPr>
        <w:t>has become a member</w:t>
      </w:r>
      <w:r w:rsidRPr="00852FF3">
        <w:rPr>
          <w:sz w:val="24"/>
          <w:szCs w:val="24"/>
        </w:rPr>
        <w:t xml:space="preserve"> of the </w:t>
      </w:r>
      <w:r w:rsidR="00561215">
        <w:rPr>
          <w:sz w:val="24"/>
          <w:szCs w:val="24"/>
        </w:rPr>
        <w:t>project.</w:t>
      </w:r>
    </w:p>
    <w:p w:rsidR="00561215" w:rsidRDefault="00561215" w:rsidP="00561215">
      <w:pPr>
        <w:spacing w:after="0" w:line="240" w:lineRule="auto"/>
        <w:ind w:firstLine="720"/>
        <w:rPr>
          <w:sz w:val="24"/>
          <w:szCs w:val="24"/>
        </w:rPr>
      </w:pPr>
      <w:bookmarkStart w:id="1" w:name="_GoBack"/>
      <w:bookmarkEnd w:id="1"/>
      <w:r>
        <w:rPr>
          <w:sz w:val="24"/>
          <w:szCs w:val="24"/>
        </w:rPr>
        <w:t>Server has existing/uploaded diagram</w:t>
      </w:r>
      <w:r w:rsidR="007A0AE5">
        <w:rPr>
          <w:sz w:val="24"/>
          <w:szCs w:val="24"/>
        </w:rPr>
        <w:t xml:space="preserve"> and active network connection</w:t>
      </w:r>
      <w:r>
        <w:rPr>
          <w:sz w:val="24"/>
          <w:szCs w:val="24"/>
        </w:rPr>
        <w:t>.</w:t>
      </w:r>
    </w:p>
    <w:p w:rsidR="00507779" w:rsidRPr="00852FF3" w:rsidRDefault="00741BCD" w:rsidP="00561215">
      <w:pPr>
        <w:spacing w:after="0" w:line="240" w:lineRule="auto"/>
        <w:ind w:firstLine="720"/>
        <w:rPr>
          <w:sz w:val="24"/>
          <w:szCs w:val="24"/>
        </w:rPr>
      </w:pPr>
      <w:r>
        <w:rPr>
          <w:sz w:val="24"/>
          <w:szCs w:val="24"/>
        </w:rPr>
        <w:t>User</w:t>
      </w:r>
      <w:r w:rsidR="00561215">
        <w:rPr>
          <w:sz w:val="24"/>
          <w:szCs w:val="24"/>
        </w:rPr>
        <w:t xml:space="preserve"> has </w:t>
      </w:r>
      <w:r w:rsidR="007A0AE5">
        <w:rPr>
          <w:sz w:val="24"/>
          <w:szCs w:val="24"/>
        </w:rPr>
        <w:t>logged in</w:t>
      </w:r>
      <w:r w:rsidR="00561215">
        <w:rPr>
          <w:sz w:val="24"/>
          <w:szCs w:val="24"/>
        </w:rPr>
        <w:t xml:space="preserve"> to </w:t>
      </w:r>
      <w:proofErr w:type="spellStart"/>
      <w:r w:rsidR="007A0AE5">
        <w:rPr>
          <w:sz w:val="24"/>
          <w:szCs w:val="24"/>
        </w:rPr>
        <w:t>ClubUML</w:t>
      </w:r>
      <w:proofErr w:type="spellEnd"/>
      <w:r w:rsidR="00561215">
        <w:rPr>
          <w:sz w:val="24"/>
          <w:szCs w:val="24"/>
        </w:rPr>
        <w:t>.</w:t>
      </w:r>
    </w:p>
    <w:p w:rsidR="00507779" w:rsidRPr="00852FF3" w:rsidRDefault="00507779" w:rsidP="00507779">
      <w:pPr>
        <w:spacing w:after="0" w:line="240" w:lineRule="auto"/>
        <w:rPr>
          <w:sz w:val="24"/>
          <w:szCs w:val="24"/>
        </w:rPr>
      </w:pPr>
    </w:p>
    <w:p w:rsidR="00507779" w:rsidRPr="00852FF3" w:rsidRDefault="00507779" w:rsidP="00507779">
      <w:pPr>
        <w:spacing w:after="0" w:line="240" w:lineRule="auto"/>
        <w:rPr>
          <w:b/>
          <w:sz w:val="28"/>
          <w:szCs w:val="28"/>
        </w:rPr>
      </w:pPr>
      <w:r w:rsidRPr="00852FF3">
        <w:rPr>
          <w:b/>
          <w:sz w:val="28"/>
          <w:szCs w:val="28"/>
        </w:rPr>
        <w:t>Basic Flow of Events:</w:t>
      </w:r>
    </w:p>
    <w:p w:rsidR="00507779" w:rsidRDefault="00507779" w:rsidP="00733ED4">
      <w:pPr>
        <w:pStyle w:val="ListParagraph"/>
        <w:numPr>
          <w:ilvl w:val="0"/>
          <w:numId w:val="1"/>
        </w:numPr>
        <w:spacing w:after="0" w:line="240" w:lineRule="auto"/>
        <w:rPr>
          <w:sz w:val="24"/>
          <w:szCs w:val="24"/>
        </w:rPr>
      </w:pPr>
      <w:r w:rsidRPr="00852FF3">
        <w:rPr>
          <w:sz w:val="24"/>
          <w:szCs w:val="24"/>
        </w:rPr>
        <w:t xml:space="preserve">The use case begins when </w:t>
      </w:r>
      <w:r w:rsidR="00741BCD">
        <w:rPr>
          <w:sz w:val="24"/>
          <w:szCs w:val="24"/>
        </w:rPr>
        <w:t>the user</w:t>
      </w:r>
      <w:r w:rsidRPr="00852FF3">
        <w:rPr>
          <w:sz w:val="24"/>
          <w:szCs w:val="24"/>
        </w:rPr>
        <w:t xml:space="preserve"> </w:t>
      </w:r>
      <w:del w:id="2" w:author="Betty R. Felenchak" w:date="2012-10-10T12:06:00Z">
        <w:r w:rsidR="00733ED4" w:rsidDel="00BA3881">
          <w:rPr>
            <w:sz w:val="24"/>
            <w:szCs w:val="24"/>
          </w:rPr>
          <w:delText xml:space="preserve">selected </w:delText>
        </w:r>
      </w:del>
      <w:ins w:id="3" w:author="Betty R. Felenchak" w:date="2012-10-10T12:06:00Z">
        <w:r w:rsidR="00BA3881">
          <w:rPr>
            <w:sz w:val="24"/>
            <w:szCs w:val="24"/>
          </w:rPr>
          <w:t xml:space="preserve">selects </w:t>
        </w:r>
      </w:ins>
      <w:r w:rsidRPr="00852FF3">
        <w:rPr>
          <w:sz w:val="24"/>
          <w:szCs w:val="24"/>
        </w:rPr>
        <w:t>“Download Diagram”.</w:t>
      </w:r>
    </w:p>
    <w:p w:rsidR="00CC561F" w:rsidRPr="00852FF3" w:rsidRDefault="00741BCD" w:rsidP="00733ED4">
      <w:pPr>
        <w:pStyle w:val="ListParagraph"/>
        <w:numPr>
          <w:ilvl w:val="0"/>
          <w:numId w:val="1"/>
        </w:numPr>
        <w:spacing w:after="0" w:line="240" w:lineRule="auto"/>
        <w:rPr>
          <w:sz w:val="24"/>
          <w:szCs w:val="24"/>
        </w:rPr>
      </w:pPr>
      <w:proofErr w:type="spellStart"/>
      <w:r>
        <w:rPr>
          <w:sz w:val="24"/>
          <w:szCs w:val="24"/>
        </w:rPr>
        <w:t>ClubUML</w:t>
      </w:r>
      <w:proofErr w:type="spellEnd"/>
      <w:r w:rsidR="00CC561F">
        <w:rPr>
          <w:sz w:val="24"/>
          <w:szCs w:val="24"/>
        </w:rPr>
        <w:t xml:space="preserve"> displays a prompt to select or enter which diagram version to download.</w:t>
      </w:r>
    </w:p>
    <w:p w:rsidR="00507779" w:rsidRPr="00852FF3" w:rsidRDefault="00507779" w:rsidP="00507779">
      <w:pPr>
        <w:pStyle w:val="ListParagraph"/>
        <w:numPr>
          <w:ilvl w:val="0"/>
          <w:numId w:val="1"/>
        </w:numPr>
        <w:spacing w:after="0" w:line="240" w:lineRule="auto"/>
        <w:rPr>
          <w:sz w:val="24"/>
          <w:szCs w:val="24"/>
        </w:rPr>
      </w:pPr>
      <w:r w:rsidRPr="00852FF3">
        <w:rPr>
          <w:sz w:val="24"/>
          <w:szCs w:val="24"/>
        </w:rPr>
        <w:t xml:space="preserve">The </w:t>
      </w:r>
      <w:r w:rsidR="00741BCD">
        <w:rPr>
          <w:sz w:val="24"/>
          <w:szCs w:val="24"/>
        </w:rPr>
        <w:t>user</w:t>
      </w:r>
      <w:r w:rsidRPr="00852FF3">
        <w:rPr>
          <w:sz w:val="24"/>
          <w:szCs w:val="24"/>
        </w:rPr>
        <w:t xml:space="preserve"> selects</w:t>
      </w:r>
      <w:r w:rsidR="00CC561F">
        <w:rPr>
          <w:sz w:val="24"/>
          <w:szCs w:val="24"/>
        </w:rPr>
        <w:t>/enters</w:t>
      </w:r>
      <w:r w:rsidRPr="00852FF3">
        <w:rPr>
          <w:sz w:val="24"/>
          <w:szCs w:val="24"/>
        </w:rPr>
        <w:t xml:space="preserve"> </w:t>
      </w:r>
      <w:r w:rsidR="00CC561F">
        <w:rPr>
          <w:sz w:val="24"/>
          <w:szCs w:val="24"/>
        </w:rPr>
        <w:t>a diagram version.</w:t>
      </w:r>
    </w:p>
    <w:p w:rsidR="00BA3881" w:rsidRDefault="00507779" w:rsidP="00507779">
      <w:pPr>
        <w:pStyle w:val="ListParagraph"/>
        <w:numPr>
          <w:ilvl w:val="0"/>
          <w:numId w:val="1"/>
        </w:numPr>
        <w:spacing w:after="0" w:line="240" w:lineRule="auto"/>
        <w:rPr>
          <w:ins w:id="4" w:author="Betty R. Felenchak" w:date="2012-10-10T12:07:00Z"/>
          <w:sz w:val="24"/>
          <w:szCs w:val="24"/>
        </w:rPr>
      </w:pPr>
      <w:r w:rsidRPr="00852FF3">
        <w:rPr>
          <w:sz w:val="24"/>
          <w:szCs w:val="24"/>
        </w:rPr>
        <w:t xml:space="preserve"> </w:t>
      </w:r>
      <w:proofErr w:type="spellStart"/>
      <w:ins w:id="5" w:author="Betty R. Felenchak" w:date="2012-10-10T12:06:00Z">
        <w:r w:rsidR="00BA3881">
          <w:rPr>
            <w:sz w:val="24"/>
            <w:szCs w:val="24"/>
          </w:rPr>
          <w:t>ClubUML</w:t>
        </w:r>
        <w:proofErr w:type="spellEnd"/>
        <w:r w:rsidR="00BA3881">
          <w:rPr>
            <w:sz w:val="24"/>
            <w:szCs w:val="24"/>
          </w:rPr>
          <w:t xml:space="preserve"> sends </w:t>
        </w:r>
      </w:ins>
      <w:del w:id="6" w:author="Betty R. Felenchak" w:date="2012-10-10T12:06:00Z">
        <w:r w:rsidRPr="00852FF3" w:rsidDel="00BA3881">
          <w:rPr>
            <w:sz w:val="24"/>
            <w:szCs w:val="24"/>
          </w:rPr>
          <w:delText>T</w:delText>
        </w:r>
      </w:del>
      <w:ins w:id="7" w:author="Betty R. Felenchak" w:date="2012-10-10T12:06:00Z">
        <w:r w:rsidR="00BA3881">
          <w:rPr>
            <w:sz w:val="24"/>
            <w:szCs w:val="24"/>
          </w:rPr>
          <w:t>t</w:t>
        </w:r>
      </w:ins>
      <w:r w:rsidRPr="00852FF3">
        <w:rPr>
          <w:sz w:val="24"/>
          <w:szCs w:val="24"/>
        </w:rPr>
        <w:t xml:space="preserve">he diagram </w:t>
      </w:r>
      <w:r w:rsidR="00D6423D">
        <w:rPr>
          <w:sz w:val="24"/>
          <w:szCs w:val="24"/>
        </w:rPr>
        <w:t xml:space="preserve">version request </w:t>
      </w:r>
      <w:del w:id="8" w:author="Betty R. Felenchak" w:date="2012-10-10T12:06:00Z">
        <w:r w:rsidR="00D6423D" w:rsidDel="00BA3881">
          <w:rPr>
            <w:sz w:val="24"/>
            <w:szCs w:val="24"/>
          </w:rPr>
          <w:delText xml:space="preserve">is sent </w:delText>
        </w:r>
      </w:del>
      <w:r w:rsidR="00D6423D">
        <w:rPr>
          <w:sz w:val="24"/>
          <w:szCs w:val="24"/>
        </w:rPr>
        <w:t xml:space="preserve">to the Server.  </w:t>
      </w:r>
    </w:p>
    <w:p w:rsidR="00582250" w:rsidRDefault="00D6423D" w:rsidP="00507779">
      <w:pPr>
        <w:pStyle w:val="ListParagraph"/>
        <w:numPr>
          <w:ilvl w:val="0"/>
          <w:numId w:val="1"/>
        </w:numPr>
        <w:spacing w:after="0" w:line="240" w:lineRule="auto"/>
        <w:rPr>
          <w:sz w:val="24"/>
          <w:szCs w:val="24"/>
        </w:rPr>
      </w:pPr>
      <w:r>
        <w:rPr>
          <w:sz w:val="24"/>
          <w:szCs w:val="24"/>
        </w:rPr>
        <w:t>The S</w:t>
      </w:r>
      <w:r w:rsidR="00507779" w:rsidRPr="00852FF3">
        <w:rPr>
          <w:sz w:val="24"/>
          <w:szCs w:val="24"/>
        </w:rPr>
        <w:t xml:space="preserve">erver </w:t>
      </w:r>
      <w:del w:id="9" w:author="Betty R. Felenchak" w:date="2012-10-10T12:07:00Z">
        <w:r w:rsidR="00507779" w:rsidRPr="00852FF3" w:rsidDel="00BA3881">
          <w:rPr>
            <w:sz w:val="24"/>
            <w:szCs w:val="24"/>
          </w:rPr>
          <w:delText xml:space="preserve">replies </w:delText>
        </w:r>
      </w:del>
      <w:ins w:id="10" w:author="Betty R. Felenchak" w:date="2012-10-10T12:07:00Z">
        <w:r w:rsidR="00BA3881">
          <w:rPr>
            <w:sz w:val="24"/>
            <w:szCs w:val="24"/>
          </w:rPr>
          <w:t xml:space="preserve">sends </w:t>
        </w:r>
      </w:ins>
      <w:del w:id="11" w:author="Betty R. Felenchak" w:date="2012-10-10T12:07:00Z">
        <w:r w:rsidR="00507779" w:rsidRPr="00852FF3" w:rsidDel="00BA3881">
          <w:rPr>
            <w:sz w:val="24"/>
            <w:szCs w:val="24"/>
          </w:rPr>
          <w:delText xml:space="preserve">with </w:delText>
        </w:r>
      </w:del>
      <w:r w:rsidR="00733ED4">
        <w:rPr>
          <w:sz w:val="24"/>
          <w:szCs w:val="24"/>
        </w:rPr>
        <w:t xml:space="preserve">the requested diagram </w:t>
      </w:r>
      <w:ins w:id="12" w:author="Betty R. Felenchak" w:date="2012-10-10T12:07:00Z">
        <w:r w:rsidR="00BA3881">
          <w:rPr>
            <w:sz w:val="24"/>
            <w:szCs w:val="24"/>
          </w:rPr>
          <w:t xml:space="preserve">to </w:t>
        </w:r>
        <w:proofErr w:type="spellStart"/>
        <w:r w:rsidR="00BA3881">
          <w:rPr>
            <w:sz w:val="24"/>
            <w:szCs w:val="24"/>
          </w:rPr>
          <w:t>ClubUML</w:t>
        </w:r>
      </w:ins>
      <w:proofErr w:type="spellEnd"/>
      <w:r w:rsidR="00582250">
        <w:rPr>
          <w:sz w:val="24"/>
          <w:szCs w:val="24"/>
        </w:rPr>
        <w:t>.</w:t>
      </w:r>
    </w:p>
    <w:p w:rsidR="00507779" w:rsidRPr="00852FF3" w:rsidDel="00BA3881" w:rsidRDefault="00507779" w:rsidP="00507779">
      <w:pPr>
        <w:pStyle w:val="ListParagraph"/>
        <w:numPr>
          <w:ilvl w:val="0"/>
          <w:numId w:val="1"/>
        </w:numPr>
        <w:spacing w:after="0" w:line="240" w:lineRule="auto"/>
        <w:rPr>
          <w:del w:id="13" w:author="Betty R. Felenchak" w:date="2012-10-10T12:07:00Z"/>
          <w:sz w:val="24"/>
          <w:szCs w:val="24"/>
        </w:rPr>
      </w:pPr>
      <w:del w:id="14" w:author="Betty R. Felenchak" w:date="2012-10-10T12:07:00Z">
        <w:r w:rsidRPr="00852FF3" w:rsidDel="00BA3881">
          <w:rPr>
            <w:sz w:val="24"/>
            <w:szCs w:val="24"/>
          </w:rPr>
          <w:delText>version</w:delText>
        </w:r>
        <w:r w:rsidR="00733ED4" w:rsidDel="00BA3881">
          <w:rPr>
            <w:sz w:val="24"/>
            <w:szCs w:val="24"/>
          </w:rPr>
          <w:delText xml:space="preserve"> if request is carried through successfully.</w:delText>
        </w:r>
      </w:del>
    </w:p>
    <w:p w:rsidR="00507779" w:rsidRPr="00BA3881" w:rsidRDefault="00741BCD" w:rsidP="00507779">
      <w:pPr>
        <w:pStyle w:val="ListParagraph"/>
        <w:numPr>
          <w:ilvl w:val="0"/>
          <w:numId w:val="1"/>
        </w:numPr>
        <w:spacing w:after="0" w:line="240" w:lineRule="auto"/>
        <w:rPr>
          <w:sz w:val="24"/>
          <w:szCs w:val="24"/>
        </w:rPr>
      </w:pPr>
      <w:proofErr w:type="spellStart"/>
      <w:r w:rsidRPr="00BA3881">
        <w:rPr>
          <w:sz w:val="24"/>
          <w:szCs w:val="24"/>
        </w:rPr>
        <w:t>ClubUML</w:t>
      </w:r>
      <w:proofErr w:type="spellEnd"/>
      <w:r w:rsidR="00507779" w:rsidRPr="00BA3881">
        <w:rPr>
          <w:sz w:val="24"/>
          <w:szCs w:val="24"/>
        </w:rPr>
        <w:t xml:space="preserve"> prompt</w:t>
      </w:r>
      <w:r w:rsidRPr="00BA3881">
        <w:rPr>
          <w:sz w:val="24"/>
          <w:szCs w:val="24"/>
        </w:rPr>
        <w:t>s</w:t>
      </w:r>
      <w:r w:rsidR="00507779" w:rsidRPr="00BA3881">
        <w:rPr>
          <w:sz w:val="24"/>
          <w:szCs w:val="24"/>
        </w:rPr>
        <w:t xml:space="preserve"> </w:t>
      </w:r>
      <w:ins w:id="15" w:author="Betty R. Felenchak" w:date="2012-10-10T12:08:00Z">
        <w:r w:rsidR="00BA3881">
          <w:rPr>
            <w:sz w:val="24"/>
            <w:szCs w:val="24"/>
          </w:rPr>
          <w:t>the user</w:t>
        </w:r>
      </w:ins>
      <w:r w:rsidR="00582250">
        <w:rPr>
          <w:sz w:val="24"/>
          <w:szCs w:val="24"/>
        </w:rPr>
        <w:t xml:space="preserve"> </w:t>
      </w:r>
      <w:del w:id="16" w:author="Betty R. Felenchak" w:date="2012-10-10T12:08:00Z">
        <w:r w:rsidR="00507779" w:rsidRPr="00BA3881" w:rsidDel="00BA3881">
          <w:rPr>
            <w:sz w:val="24"/>
            <w:szCs w:val="24"/>
          </w:rPr>
          <w:delText>where to download diagram to</w:delText>
        </w:r>
      </w:del>
      <w:ins w:id="17" w:author="Betty R. Felenchak" w:date="2012-10-10T12:08:00Z">
        <w:r w:rsidR="00BA3881">
          <w:rPr>
            <w:sz w:val="24"/>
            <w:szCs w:val="24"/>
          </w:rPr>
          <w:t>for download location</w:t>
        </w:r>
      </w:ins>
      <w:r w:rsidR="00507779" w:rsidRPr="00BA3881">
        <w:rPr>
          <w:sz w:val="24"/>
          <w:szCs w:val="24"/>
        </w:rPr>
        <w:t>.</w:t>
      </w:r>
    </w:p>
    <w:p w:rsidR="00507779" w:rsidRPr="00BA3881" w:rsidRDefault="00313915" w:rsidP="00507779">
      <w:pPr>
        <w:pStyle w:val="ListParagraph"/>
        <w:numPr>
          <w:ilvl w:val="0"/>
          <w:numId w:val="1"/>
        </w:numPr>
        <w:spacing w:after="0" w:line="240" w:lineRule="auto"/>
        <w:rPr>
          <w:sz w:val="24"/>
          <w:szCs w:val="24"/>
        </w:rPr>
      </w:pPr>
      <w:r>
        <w:rPr>
          <w:sz w:val="24"/>
          <w:szCs w:val="24"/>
        </w:rPr>
        <w:t>User enters the location directory.</w:t>
      </w:r>
    </w:p>
    <w:p w:rsidR="00507779" w:rsidRDefault="00313915" w:rsidP="00507779">
      <w:pPr>
        <w:pStyle w:val="ListParagraph"/>
        <w:numPr>
          <w:ilvl w:val="0"/>
          <w:numId w:val="1"/>
        </w:numPr>
        <w:spacing w:after="0" w:line="240" w:lineRule="auto"/>
        <w:rPr>
          <w:sz w:val="24"/>
          <w:szCs w:val="24"/>
        </w:rPr>
      </w:pPr>
      <w:r>
        <w:rPr>
          <w:sz w:val="24"/>
          <w:szCs w:val="24"/>
        </w:rPr>
        <w:t>Diagram is</w:t>
      </w:r>
      <w:r w:rsidR="00507779" w:rsidRPr="00852FF3">
        <w:rPr>
          <w:sz w:val="24"/>
          <w:szCs w:val="24"/>
        </w:rPr>
        <w:t xml:space="preserve"> saved to the specified location.</w:t>
      </w:r>
    </w:p>
    <w:p w:rsidR="009F1ACF" w:rsidRPr="00852FF3" w:rsidRDefault="009F1ACF" w:rsidP="00507779">
      <w:pPr>
        <w:pStyle w:val="ListParagraph"/>
        <w:numPr>
          <w:ilvl w:val="0"/>
          <w:numId w:val="1"/>
        </w:numPr>
        <w:spacing w:after="0" w:line="240" w:lineRule="auto"/>
        <w:rPr>
          <w:sz w:val="24"/>
          <w:szCs w:val="24"/>
        </w:rPr>
      </w:pPr>
      <w:r>
        <w:rPr>
          <w:sz w:val="24"/>
          <w:szCs w:val="24"/>
        </w:rPr>
        <w:t>Project page is redisplayed.</w:t>
      </w:r>
    </w:p>
    <w:p w:rsidR="00507779" w:rsidRPr="00852FF3" w:rsidRDefault="00507779" w:rsidP="00507779">
      <w:pPr>
        <w:pStyle w:val="ListParagraph"/>
        <w:numPr>
          <w:ilvl w:val="0"/>
          <w:numId w:val="1"/>
        </w:numPr>
        <w:spacing w:after="0" w:line="240" w:lineRule="auto"/>
        <w:rPr>
          <w:sz w:val="24"/>
          <w:szCs w:val="24"/>
        </w:rPr>
      </w:pPr>
      <w:r w:rsidRPr="00852FF3">
        <w:rPr>
          <w:sz w:val="24"/>
          <w:szCs w:val="24"/>
        </w:rPr>
        <w:t>The use case ends successfully.</w:t>
      </w:r>
    </w:p>
    <w:p w:rsidR="00507779" w:rsidRPr="00852FF3" w:rsidRDefault="00507779" w:rsidP="00507779">
      <w:pPr>
        <w:spacing w:after="0" w:line="240" w:lineRule="auto"/>
        <w:rPr>
          <w:sz w:val="24"/>
          <w:szCs w:val="24"/>
        </w:rPr>
      </w:pPr>
    </w:p>
    <w:p w:rsidR="00507779" w:rsidRPr="00852FF3" w:rsidRDefault="00507779" w:rsidP="00507779">
      <w:pPr>
        <w:spacing w:after="0" w:line="240" w:lineRule="auto"/>
        <w:rPr>
          <w:b/>
          <w:sz w:val="28"/>
          <w:szCs w:val="28"/>
        </w:rPr>
      </w:pPr>
      <w:r w:rsidRPr="00852FF3">
        <w:rPr>
          <w:b/>
          <w:sz w:val="28"/>
          <w:szCs w:val="28"/>
        </w:rPr>
        <w:t>Alternative Flows:</w:t>
      </w:r>
    </w:p>
    <w:p w:rsidR="00507779" w:rsidRDefault="00507779" w:rsidP="00507779">
      <w:pPr>
        <w:pStyle w:val="ListParagraph"/>
        <w:numPr>
          <w:ilvl w:val="0"/>
          <w:numId w:val="2"/>
        </w:numPr>
        <w:spacing w:after="0" w:line="240" w:lineRule="auto"/>
        <w:rPr>
          <w:sz w:val="24"/>
          <w:szCs w:val="24"/>
        </w:rPr>
      </w:pPr>
      <w:r w:rsidRPr="00852FF3">
        <w:rPr>
          <w:sz w:val="24"/>
          <w:szCs w:val="24"/>
        </w:rPr>
        <w:t>No Upload Diagram</w:t>
      </w:r>
    </w:p>
    <w:p w:rsidR="009F1ACF" w:rsidRDefault="00733ED4" w:rsidP="00733ED4">
      <w:pPr>
        <w:spacing w:after="0" w:line="240" w:lineRule="auto"/>
        <w:ind w:left="720"/>
        <w:rPr>
          <w:sz w:val="24"/>
          <w:szCs w:val="24"/>
        </w:rPr>
      </w:pPr>
      <w:r>
        <w:rPr>
          <w:sz w:val="24"/>
          <w:szCs w:val="24"/>
        </w:rPr>
        <w:t>If in step 1 of the basic flo</w:t>
      </w:r>
      <w:r w:rsidR="009F1ACF">
        <w:rPr>
          <w:sz w:val="24"/>
          <w:szCs w:val="24"/>
        </w:rPr>
        <w:t xml:space="preserve">w Download Diagram is invoked, then </w:t>
      </w:r>
    </w:p>
    <w:p w:rsidR="00733ED4" w:rsidRDefault="002D1488" w:rsidP="009F1ACF">
      <w:pPr>
        <w:pStyle w:val="ListParagraph"/>
        <w:numPr>
          <w:ilvl w:val="1"/>
          <w:numId w:val="2"/>
        </w:numPr>
        <w:spacing w:after="0" w:line="240" w:lineRule="auto"/>
        <w:rPr>
          <w:sz w:val="24"/>
          <w:szCs w:val="24"/>
        </w:rPr>
      </w:pPr>
      <w:proofErr w:type="spellStart"/>
      <w:r>
        <w:rPr>
          <w:sz w:val="24"/>
          <w:szCs w:val="24"/>
        </w:rPr>
        <w:t>ClubUML</w:t>
      </w:r>
      <w:proofErr w:type="spellEnd"/>
      <w:r>
        <w:rPr>
          <w:sz w:val="24"/>
          <w:szCs w:val="24"/>
        </w:rPr>
        <w:t xml:space="preserve"> </w:t>
      </w:r>
      <w:r w:rsidR="009F1ACF">
        <w:rPr>
          <w:sz w:val="24"/>
          <w:szCs w:val="24"/>
        </w:rPr>
        <w:t>shall display the message “No Existing Diagram”.</w:t>
      </w:r>
    </w:p>
    <w:p w:rsidR="009F1ACF" w:rsidRDefault="009F1ACF" w:rsidP="009F1ACF">
      <w:pPr>
        <w:pStyle w:val="ListParagraph"/>
        <w:numPr>
          <w:ilvl w:val="1"/>
          <w:numId w:val="2"/>
        </w:numPr>
        <w:spacing w:after="0" w:line="240" w:lineRule="auto"/>
        <w:rPr>
          <w:ins w:id="18" w:author="Betty R. Felenchak" w:date="2012-10-10T12:09:00Z"/>
          <w:sz w:val="24"/>
          <w:szCs w:val="24"/>
        </w:rPr>
      </w:pPr>
      <w:r>
        <w:rPr>
          <w:sz w:val="24"/>
          <w:szCs w:val="24"/>
        </w:rPr>
        <w:t>The use case resumes at step</w:t>
      </w:r>
      <w:r w:rsidR="00EE7373">
        <w:rPr>
          <w:sz w:val="24"/>
          <w:szCs w:val="24"/>
        </w:rPr>
        <w:t xml:space="preserve"> 8</w:t>
      </w:r>
      <w:r>
        <w:rPr>
          <w:sz w:val="24"/>
          <w:szCs w:val="24"/>
        </w:rPr>
        <w:t>.</w:t>
      </w:r>
    </w:p>
    <w:p w:rsidR="00BA3881" w:rsidRPr="00D63459" w:rsidRDefault="00BA3881" w:rsidP="00D63459">
      <w:pPr>
        <w:pStyle w:val="ListParagraph"/>
        <w:numPr>
          <w:ilvl w:val="1"/>
          <w:numId w:val="2"/>
        </w:numPr>
        <w:spacing w:after="0" w:line="240" w:lineRule="auto"/>
        <w:rPr>
          <w:sz w:val="24"/>
          <w:szCs w:val="24"/>
        </w:rPr>
      </w:pPr>
      <w:ins w:id="19" w:author="Betty R. Felenchak" w:date="2012-10-10T12:09:00Z">
        <w:r>
          <w:rPr>
            <w:sz w:val="24"/>
            <w:szCs w:val="24"/>
          </w:rPr>
          <w:t>The use case ends with a failure condition.</w:t>
        </w:r>
      </w:ins>
    </w:p>
    <w:p w:rsidR="00507779" w:rsidRDefault="00507779" w:rsidP="00507779">
      <w:pPr>
        <w:pStyle w:val="ListParagraph"/>
        <w:numPr>
          <w:ilvl w:val="0"/>
          <w:numId w:val="2"/>
        </w:numPr>
        <w:spacing w:after="0" w:line="240" w:lineRule="auto"/>
        <w:rPr>
          <w:sz w:val="24"/>
          <w:szCs w:val="24"/>
        </w:rPr>
      </w:pPr>
      <w:r w:rsidRPr="00852FF3">
        <w:rPr>
          <w:sz w:val="24"/>
          <w:szCs w:val="24"/>
        </w:rPr>
        <w:t>No Response from Server</w:t>
      </w:r>
    </w:p>
    <w:p w:rsidR="00943FEF" w:rsidRDefault="005C531D" w:rsidP="00943FEF">
      <w:pPr>
        <w:pStyle w:val="ListParagraph"/>
        <w:spacing w:after="0" w:line="240" w:lineRule="auto"/>
        <w:rPr>
          <w:sz w:val="24"/>
          <w:szCs w:val="24"/>
        </w:rPr>
      </w:pPr>
      <w:r>
        <w:rPr>
          <w:sz w:val="24"/>
          <w:szCs w:val="24"/>
        </w:rPr>
        <w:t>If in step 4</w:t>
      </w:r>
      <w:r w:rsidR="00943FEF">
        <w:rPr>
          <w:sz w:val="24"/>
          <w:szCs w:val="24"/>
        </w:rPr>
        <w:t xml:space="preserve"> of the basic flow there is no r</w:t>
      </w:r>
      <w:r w:rsidR="00A55F59">
        <w:rPr>
          <w:sz w:val="24"/>
          <w:szCs w:val="24"/>
        </w:rPr>
        <w:t>esponse from the Server within 5</w:t>
      </w:r>
      <w:r w:rsidR="00943FEF">
        <w:rPr>
          <w:sz w:val="24"/>
          <w:szCs w:val="24"/>
        </w:rPr>
        <w:t xml:space="preserve"> seconds, then</w:t>
      </w:r>
    </w:p>
    <w:p w:rsidR="00943FEF" w:rsidRDefault="00943FEF" w:rsidP="00943FEF">
      <w:pPr>
        <w:pStyle w:val="ListParagraph"/>
        <w:numPr>
          <w:ilvl w:val="1"/>
          <w:numId w:val="2"/>
        </w:numPr>
        <w:spacing w:after="0" w:line="240" w:lineRule="auto"/>
        <w:rPr>
          <w:sz w:val="24"/>
          <w:szCs w:val="24"/>
        </w:rPr>
      </w:pPr>
      <w:r>
        <w:rPr>
          <w:sz w:val="24"/>
          <w:szCs w:val="24"/>
        </w:rPr>
        <w:t xml:space="preserve">The </w:t>
      </w:r>
      <w:r w:rsidR="00CC561F">
        <w:rPr>
          <w:sz w:val="24"/>
          <w:szCs w:val="24"/>
        </w:rPr>
        <w:t>user is allowed to re-try by repeat</w:t>
      </w:r>
      <w:r w:rsidR="005C531D">
        <w:rPr>
          <w:sz w:val="24"/>
          <w:szCs w:val="24"/>
        </w:rPr>
        <w:t>ing steps 1 to 3</w:t>
      </w:r>
      <w:r w:rsidR="00CC561F">
        <w:rPr>
          <w:sz w:val="24"/>
          <w:szCs w:val="24"/>
        </w:rPr>
        <w:t>, up to three times.</w:t>
      </w:r>
    </w:p>
    <w:p w:rsidR="00CC561F" w:rsidRDefault="00CC561F" w:rsidP="00943FEF">
      <w:pPr>
        <w:pStyle w:val="ListParagraph"/>
        <w:numPr>
          <w:ilvl w:val="1"/>
          <w:numId w:val="2"/>
        </w:numPr>
        <w:spacing w:after="0" w:line="240" w:lineRule="auto"/>
        <w:rPr>
          <w:sz w:val="24"/>
          <w:szCs w:val="24"/>
        </w:rPr>
      </w:pPr>
      <w:r>
        <w:rPr>
          <w:sz w:val="24"/>
          <w:szCs w:val="24"/>
        </w:rPr>
        <w:t xml:space="preserve">If there is no response from the Server, </w:t>
      </w:r>
      <w:proofErr w:type="spellStart"/>
      <w:r w:rsidR="002D1488">
        <w:rPr>
          <w:sz w:val="24"/>
          <w:szCs w:val="24"/>
        </w:rPr>
        <w:t>ClubUML</w:t>
      </w:r>
      <w:proofErr w:type="spellEnd"/>
      <w:r w:rsidR="005C531D">
        <w:rPr>
          <w:sz w:val="24"/>
          <w:szCs w:val="24"/>
        </w:rPr>
        <w:t xml:space="preserve"> shall display the message “Server connection unavailable – try again later”.</w:t>
      </w:r>
    </w:p>
    <w:p w:rsidR="005C531D" w:rsidRDefault="005C531D" w:rsidP="00943FEF">
      <w:pPr>
        <w:pStyle w:val="ListParagraph"/>
        <w:numPr>
          <w:ilvl w:val="1"/>
          <w:numId w:val="2"/>
        </w:numPr>
        <w:spacing w:after="0" w:line="240" w:lineRule="auto"/>
        <w:rPr>
          <w:sz w:val="24"/>
          <w:szCs w:val="24"/>
        </w:rPr>
      </w:pPr>
      <w:r>
        <w:rPr>
          <w:sz w:val="24"/>
          <w:szCs w:val="24"/>
        </w:rPr>
        <w:t>The use case ends with a failure condition.</w:t>
      </w:r>
    </w:p>
    <w:p w:rsidR="00507779" w:rsidRDefault="00627F74" w:rsidP="00627F74">
      <w:pPr>
        <w:pStyle w:val="ListParagraph"/>
        <w:numPr>
          <w:ilvl w:val="0"/>
          <w:numId w:val="2"/>
        </w:numPr>
        <w:spacing w:after="0" w:line="240" w:lineRule="auto"/>
        <w:rPr>
          <w:sz w:val="24"/>
          <w:szCs w:val="24"/>
        </w:rPr>
      </w:pPr>
      <w:r>
        <w:rPr>
          <w:sz w:val="24"/>
          <w:szCs w:val="24"/>
        </w:rPr>
        <w:t>Invalid Version Request</w:t>
      </w:r>
    </w:p>
    <w:p w:rsidR="00627F74" w:rsidRDefault="00627F74" w:rsidP="00627F74">
      <w:pPr>
        <w:pStyle w:val="ListParagraph"/>
        <w:spacing w:after="0" w:line="240" w:lineRule="auto"/>
        <w:rPr>
          <w:sz w:val="24"/>
          <w:szCs w:val="24"/>
        </w:rPr>
      </w:pPr>
      <w:r>
        <w:rPr>
          <w:sz w:val="24"/>
          <w:szCs w:val="24"/>
        </w:rPr>
        <w:t>If in step 3 of the basic flow an invalid version is entered (in the case if the user is given the option to type in the version instead of selected from the existing list), then</w:t>
      </w:r>
    </w:p>
    <w:p w:rsidR="00627F74" w:rsidRDefault="00726D4B" w:rsidP="00627F74">
      <w:pPr>
        <w:pStyle w:val="ListParagraph"/>
        <w:numPr>
          <w:ilvl w:val="1"/>
          <w:numId w:val="2"/>
        </w:numPr>
        <w:spacing w:after="0" w:line="240" w:lineRule="auto"/>
        <w:rPr>
          <w:sz w:val="24"/>
          <w:szCs w:val="24"/>
        </w:rPr>
      </w:pPr>
      <w:proofErr w:type="spellStart"/>
      <w:r>
        <w:rPr>
          <w:sz w:val="24"/>
          <w:szCs w:val="24"/>
        </w:rPr>
        <w:t>ClubUML</w:t>
      </w:r>
      <w:proofErr w:type="spellEnd"/>
      <w:r w:rsidR="00627F74">
        <w:rPr>
          <w:sz w:val="24"/>
          <w:szCs w:val="24"/>
        </w:rPr>
        <w:t xml:space="preserve"> shall display the message “Invalid Version Request – Existing valid version are X-Y”.</w:t>
      </w:r>
    </w:p>
    <w:p w:rsidR="000D78E7" w:rsidRDefault="00627F74" w:rsidP="000D78E7">
      <w:pPr>
        <w:pStyle w:val="ListParagraph"/>
        <w:numPr>
          <w:ilvl w:val="1"/>
          <w:numId w:val="2"/>
        </w:numPr>
        <w:spacing w:after="0" w:line="240" w:lineRule="auto"/>
        <w:ind w:left="1080"/>
        <w:rPr>
          <w:sz w:val="24"/>
          <w:szCs w:val="24"/>
        </w:rPr>
      </w:pPr>
      <w:r w:rsidRPr="000D78E7">
        <w:rPr>
          <w:sz w:val="24"/>
          <w:szCs w:val="24"/>
        </w:rPr>
        <w:lastRenderedPageBreak/>
        <w:t>The use ca</w:t>
      </w:r>
      <w:r w:rsidR="000D78E7">
        <w:rPr>
          <w:sz w:val="24"/>
          <w:szCs w:val="24"/>
        </w:rPr>
        <w:t>se resumes at step 8.</w:t>
      </w:r>
    </w:p>
    <w:p w:rsidR="00426CCA" w:rsidRDefault="00426CCA" w:rsidP="000D78E7">
      <w:pPr>
        <w:pStyle w:val="ListParagraph"/>
        <w:numPr>
          <w:ilvl w:val="1"/>
          <w:numId w:val="2"/>
        </w:numPr>
        <w:spacing w:after="0" w:line="240" w:lineRule="auto"/>
        <w:ind w:left="1080"/>
        <w:rPr>
          <w:sz w:val="24"/>
          <w:szCs w:val="24"/>
        </w:rPr>
      </w:pPr>
      <w:r>
        <w:rPr>
          <w:sz w:val="24"/>
          <w:szCs w:val="24"/>
        </w:rPr>
        <w:t>The use case ends with a failure condition.</w:t>
      </w:r>
    </w:p>
    <w:p w:rsidR="00507779" w:rsidRPr="00852FF3" w:rsidRDefault="00507779" w:rsidP="00507779">
      <w:pPr>
        <w:spacing w:after="0" w:line="240" w:lineRule="auto"/>
        <w:rPr>
          <w:sz w:val="24"/>
          <w:szCs w:val="24"/>
        </w:rPr>
      </w:pPr>
    </w:p>
    <w:p w:rsidR="00507779" w:rsidRPr="00852FF3" w:rsidRDefault="00507779" w:rsidP="00507779">
      <w:pPr>
        <w:spacing w:after="0" w:line="240" w:lineRule="auto"/>
        <w:rPr>
          <w:b/>
          <w:sz w:val="28"/>
          <w:szCs w:val="28"/>
        </w:rPr>
      </w:pPr>
      <w:r w:rsidRPr="00852FF3">
        <w:rPr>
          <w:b/>
          <w:sz w:val="28"/>
          <w:szCs w:val="28"/>
        </w:rPr>
        <w:t>Post-Conditions:</w:t>
      </w:r>
    </w:p>
    <w:p w:rsidR="00507779" w:rsidRPr="00852FF3" w:rsidRDefault="00507779" w:rsidP="00507779">
      <w:pPr>
        <w:pStyle w:val="ListParagraph"/>
        <w:numPr>
          <w:ilvl w:val="0"/>
          <w:numId w:val="3"/>
        </w:numPr>
        <w:spacing w:after="0" w:line="240" w:lineRule="auto"/>
        <w:rPr>
          <w:sz w:val="24"/>
          <w:szCs w:val="24"/>
        </w:rPr>
      </w:pPr>
      <w:r w:rsidRPr="00852FF3">
        <w:rPr>
          <w:sz w:val="24"/>
          <w:szCs w:val="24"/>
        </w:rPr>
        <w:t>Successful Completion</w:t>
      </w:r>
    </w:p>
    <w:p w:rsidR="00507779" w:rsidRPr="00852FF3" w:rsidRDefault="00507779" w:rsidP="00507779">
      <w:pPr>
        <w:pStyle w:val="ListParagraph"/>
        <w:numPr>
          <w:ilvl w:val="1"/>
          <w:numId w:val="3"/>
        </w:numPr>
        <w:spacing w:after="0" w:line="240" w:lineRule="auto"/>
        <w:rPr>
          <w:sz w:val="24"/>
          <w:szCs w:val="24"/>
        </w:rPr>
      </w:pPr>
      <w:r w:rsidRPr="00852FF3">
        <w:rPr>
          <w:sz w:val="24"/>
          <w:szCs w:val="24"/>
        </w:rPr>
        <w:t>Diagram downloaded and internal logs updated if any.</w:t>
      </w:r>
    </w:p>
    <w:p w:rsidR="00507779" w:rsidRPr="00852FF3" w:rsidRDefault="00507779" w:rsidP="00507779">
      <w:pPr>
        <w:pStyle w:val="ListParagraph"/>
        <w:numPr>
          <w:ilvl w:val="0"/>
          <w:numId w:val="3"/>
        </w:numPr>
        <w:spacing w:after="0" w:line="240" w:lineRule="auto"/>
        <w:rPr>
          <w:sz w:val="24"/>
          <w:szCs w:val="24"/>
        </w:rPr>
      </w:pPr>
      <w:r w:rsidRPr="00852FF3">
        <w:rPr>
          <w:sz w:val="24"/>
          <w:szCs w:val="24"/>
        </w:rPr>
        <w:t>Failure Condition</w:t>
      </w:r>
    </w:p>
    <w:p w:rsidR="00507779" w:rsidRPr="00852FF3" w:rsidRDefault="00507779" w:rsidP="00507779">
      <w:pPr>
        <w:pStyle w:val="ListParagraph"/>
        <w:numPr>
          <w:ilvl w:val="1"/>
          <w:numId w:val="3"/>
        </w:numPr>
        <w:spacing w:after="0" w:line="240" w:lineRule="auto"/>
        <w:rPr>
          <w:sz w:val="24"/>
          <w:szCs w:val="24"/>
        </w:rPr>
      </w:pPr>
      <w:r w:rsidRPr="00852FF3">
        <w:rPr>
          <w:sz w:val="24"/>
          <w:szCs w:val="24"/>
        </w:rPr>
        <w:t>Logs updated if any.</w:t>
      </w:r>
    </w:p>
    <w:p w:rsidR="00507779" w:rsidRPr="00852FF3" w:rsidRDefault="00507779" w:rsidP="00507779">
      <w:pPr>
        <w:spacing w:after="0" w:line="240" w:lineRule="auto"/>
        <w:rPr>
          <w:sz w:val="24"/>
          <w:szCs w:val="24"/>
        </w:rPr>
      </w:pPr>
    </w:p>
    <w:p w:rsidR="00507779" w:rsidRDefault="00507779" w:rsidP="00507779">
      <w:pPr>
        <w:spacing w:after="0" w:line="240" w:lineRule="auto"/>
        <w:rPr>
          <w:sz w:val="24"/>
          <w:szCs w:val="24"/>
        </w:rPr>
      </w:pPr>
    </w:p>
    <w:p w:rsidR="00A55F59" w:rsidRDefault="00A55F59" w:rsidP="00507779">
      <w:pPr>
        <w:spacing w:after="0" w:line="240" w:lineRule="auto"/>
        <w:rPr>
          <w:b/>
          <w:sz w:val="28"/>
          <w:szCs w:val="28"/>
        </w:rPr>
      </w:pPr>
      <w:r w:rsidRPr="00A55F59">
        <w:rPr>
          <w:b/>
          <w:sz w:val="28"/>
          <w:szCs w:val="28"/>
        </w:rPr>
        <w:t>Special Requirements:</w:t>
      </w:r>
    </w:p>
    <w:p w:rsidR="00A55F59" w:rsidRDefault="00A55F59" w:rsidP="00507779">
      <w:pPr>
        <w:spacing w:after="0" w:line="240" w:lineRule="auto"/>
        <w:rPr>
          <w:sz w:val="28"/>
          <w:szCs w:val="28"/>
        </w:rPr>
      </w:pPr>
    </w:p>
    <w:p w:rsidR="00A55F59" w:rsidRPr="00A55F59" w:rsidRDefault="001E560D" w:rsidP="00A55F59">
      <w:pPr>
        <w:pStyle w:val="ListParagraph"/>
        <w:numPr>
          <w:ilvl w:val="0"/>
          <w:numId w:val="4"/>
        </w:numPr>
        <w:spacing w:after="0" w:line="240" w:lineRule="auto"/>
        <w:rPr>
          <w:sz w:val="28"/>
          <w:szCs w:val="28"/>
        </w:rPr>
      </w:pPr>
      <w:proofErr w:type="spellStart"/>
      <w:r>
        <w:rPr>
          <w:rFonts w:ascii="Arial" w:hAnsi="Arial" w:cs="Arial"/>
          <w:color w:val="000000"/>
          <w:shd w:val="clear" w:color="auto" w:fill="FFFFFF"/>
        </w:rPr>
        <w:t>ClubUML</w:t>
      </w:r>
      <w:proofErr w:type="spellEnd"/>
      <w:r w:rsidR="00A55F59">
        <w:rPr>
          <w:rFonts w:ascii="Arial" w:hAnsi="Arial" w:cs="Arial"/>
          <w:color w:val="000000"/>
          <w:shd w:val="clear" w:color="auto" w:fill="FFFFFF"/>
        </w:rPr>
        <w:t xml:space="preserve"> shall keep a </w:t>
      </w:r>
      <w:r w:rsidR="00D536C6">
        <w:rPr>
          <w:rFonts w:ascii="Arial" w:hAnsi="Arial" w:cs="Arial"/>
          <w:color w:val="000000"/>
          <w:shd w:val="clear" w:color="auto" w:fill="FFFFFF"/>
        </w:rPr>
        <w:t>log;</w:t>
      </w:r>
      <w:r w:rsidR="00A55F59">
        <w:rPr>
          <w:rFonts w:ascii="Arial" w:hAnsi="Arial" w:cs="Arial"/>
          <w:color w:val="000000"/>
          <w:shd w:val="clear" w:color="auto" w:fill="FFFFFF"/>
        </w:rPr>
        <w:t xml:space="preserve"> including date and time, of all complete and incomplete download diagram activities.</w:t>
      </w:r>
    </w:p>
    <w:sectPr w:rsidR="00A55F59" w:rsidRPr="00A55F59" w:rsidSect="000759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162BA"/>
    <w:multiLevelType w:val="hybridMultilevel"/>
    <w:tmpl w:val="31D05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3063F"/>
    <w:multiLevelType w:val="hybridMultilevel"/>
    <w:tmpl w:val="2D44F9FA"/>
    <w:lvl w:ilvl="0" w:tplc="3D380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1C015C"/>
    <w:multiLevelType w:val="hybridMultilevel"/>
    <w:tmpl w:val="E4900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4D6466"/>
    <w:multiLevelType w:val="hybridMultilevel"/>
    <w:tmpl w:val="DA3A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07779"/>
    <w:rsid w:val="000759EB"/>
    <w:rsid w:val="000D78E7"/>
    <w:rsid w:val="001076E4"/>
    <w:rsid w:val="00140061"/>
    <w:rsid w:val="001E560D"/>
    <w:rsid w:val="002D1488"/>
    <w:rsid w:val="00313915"/>
    <w:rsid w:val="00317822"/>
    <w:rsid w:val="00426CCA"/>
    <w:rsid w:val="00507779"/>
    <w:rsid w:val="00561215"/>
    <w:rsid w:val="00582250"/>
    <w:rsid w:val="005C531D"/>
    <w:rsid w:val="00627F74"/>
    <w:rsid w:val="00726D4B"/>
    <w:rsid w:val="00731D3E"/>
    <w:rsid w:val="00733ED4"/>
    <w:rsid w:val="00741BCD"/>
    <w:rsid w:val="007A0AE5"/>
    <w:rsid w:val="00851C98"/>
    <w:rsid w:val="00852FF3"/>
    <w:rsid w:val="00943FEF"/>
    <w:rsid w:val="009B2FC3"/>
    <w:rsid w:val="009F1ACF"/>
    <w:rsid w:val="00A101B0"/>
    <w:rsid w:val="00A55F59"/>
    <w:rsid w:val="00BA3881"/>
    <w:rsid w:val="00CC561F"/>
    <w:rsid w:val="00D536C6"/>
    <w:rsid w:val="00D63459"/>
    <w:rsid w:val="00D6423D"/>
    <w:rsid w:val="00D66AFF"/>
    <w:rsid w:val="00EE7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779"/>
    <w:pPr>
      <w:ind w:left="720"/>
      <w:contextualSpacing/>
    </w:pPr>
  </w:style>
  <w:style w:type="paragraph" w:styleId="NormalWeb">
    <w:name w:val="Normal (Web)"/>
    <w:basedOn w:val="Normal"/>
    <w:uiPriority w:val="99"/>
    <w:semiHidden/>
    <w:unhideWhenUsed/>
    <w:rsid w:val="00943F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A3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8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8965541">
      <w:bodyDiv w:val="1"/>
      <w:marLeft w:val="0"/>
      <w:marRight w:val="0"/>
      <w:marTop w:val="0"/>
      <w:marBottom w:val="0"/>
      <w:divBdr>
        <w:top w:val="none" w:sz="0" w:space="0" w:color="auto"/>
        <w:left w:val="none" w:sz="0" w:space="0" w:color="auto"/>
        <w:bottom w:val="none" w:sz="0" w:space="0" w:color="auto"/>
        <w:right w:val="none" w:sz="0" w:space="0" w:color="auto"/>
      </w:divBdr>
      <w:divsChild>
        <w:div w:id="623536633">
          <w:blockQuote w:val="1"/>
          <w:marLeft w:val="655"/>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trana</dc:creator>
  <cp:lastModifiedBy>Administrator</cp:lastModifiedBy>
  <cp:revision>5</cp:revision>
  <dcterms:created xsi:type="dcterms:W3CDTF">2012-10-10T20:31:00Z</dcterms:created>
  <dcterms:modified xsi:type="dcterms:W3CDTF">2012-10-10T20:36:00Z</dcterms:modified>
</cp:coreProperties>
</file>