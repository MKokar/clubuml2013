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F5528A">
      <w:pPr>
        <w:pStyle w:val="Title"/>
      </w:pPr>
      <w:proofErr w:type="spellStart"/>
      <w:r>
        <w:t>ClubUML</w:t>
      </w:r>
      <w:proofErr w:type="spellEnd"/>
      <w:r w:rsidR="00F628DB">
        <w:fldChar w:fldCharType="begin"/>
      </w:r>
      <w:r w:rsidR="007307E8">
        <w:instrText xml:space="preserve"> SUBJECT  \* MERGEFORMAT </w:instrText>
      </w:r>
      <w:r w:rsidR="00F628DB">
        <w:fldChar w:fldCharType="end"/>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philosophy, decisions, constraints, justifications, significant elements, and other overarching aspects of the system that shape the design and implementation.</w:t>
      </w:r>
    </w:p>
    <w:bookmarkEnd w:id="0"/>
    <w:bookmarkEnd w:id="1"/>
    <w:p w:rsidR="00A563C9" w:rsidRDefault="00A563C9" w:rsidP="001E6A30">
      <w:pPr>
        <w:pStyle w:val="Heading1"/>
      </w:pPr>
      <w:r>
        <w:t xml:space="preserve">Architectural </w:t>
      </w:r>
      <w:r w:rsidR="001E6A30">
        <w:t>g</w:t>
      </w:r>
      <w:r w:rsidR="00781DCE">
        <w:t xml:space="preserve">oals and </w:t>
      </w:r>
      <w:r w:rsidR="001E6A30">
        <w:t>p</w:t>
      </w:r>
      <w:r>
        <w:t>hilosophy</w:t>
      </w:r>
    </w:p>
    <w:p w:rsidR="008425EC" w:rsidRDefault="00C2560E" w:rsidP="005848B3">
      <w:pPr>
        <w:rPr>
          <w:color w:val="000000"/>
          <w:shd w:val="clear" w:color="auto" w:fill="FFFFFF"/>
        </w:rPr>
      </w:pPr>
      <w:r w:rsidRPr="00C2560E">
        <w:rPr>
          <w:color w:val="000000"/>
          <w:shd w:val="clear" w:color="auto" w:fill="FFFFFF"/>
        </w:rPr>
        <w:t xml:space="preserve">The goal of the architecture is to </w:t>
      </w:r>
      <w:r w:rsidR="002F557C">
        <w:rPr>
          <w:color w:val="000000"/>
          <w:shd w:val="clear" w:color="auto" w:fill="FFFFFF"/>
        </w:rPr>
        <w:t>provide an extensible design and</w:t>
      </w:r>
      <w:r w:rsidR="005848B3">
        <w:rPr>
          <w:color w:val="000000"/>
          <w:shd w:val="clear" w:color="auto" w:fill="FFFFFF"/>
        </w:rPr>
        <w:t xml:space="preserve"> design</w:t>
      </w:r>
      <w:r w:rsidR="002F557C">
        <w:rPr>
          <w:color w:val="000000"/>
          <w:shd w:val="clear" w:color="auto" w:fill="FFFFFF"/>
        </w:rPr>
        <w:t xml:space="preserve"> roadmap for the development of the ClubUML software according to the use</w:t>
      </w:r>
      <w:ins w:id="2" w:author="cserrano" w:date="2013-02-28T09:25:00Z">
        <w:r w:rsidR="004C5E82">
          <w:rPr>
            <w:color w:val="000000"/>
            <w:shd w:val="clear" w:color="auto" w:fill="FFFFFF"/>
          </w:rPr>
          <w:t xml:space="preserve"> </w:t>
        </w:r>
      </w:ins>
      <w:r w:rsidR="002F557C">
        <w:rPr>
          <w:color w:val="000000"/>
          <w:shd w:val="clear" w:color="auto" w:fill="FFFFFF"/>
        </w:rPr>
        <w:t xml:space="preserve">cases and requirement specifications. </w:t>
      </w:r>
      <w:r w:rsidR="001047DC">
        <w:rPr>
          <w:color w:val="000000"/>
          <w:shd w:val="clear" w:color="auto" w:fill="FFFFFF"/>
        </w:rPr>
        <w:t xml:space="preserve"> The purpose of the tool is to a </w:t>
      </w:r>
      <w:r w:rsidR="002F0B8F">
        <w:rPr>
          <w:color w:val="000000"/>
          <w:shd w:val="clear" w:color="auto" w:fill="FFFFFF"/>
        </w:rPr>
        <w:t xml:space="preserve">provide a </w:t>
      </w:r>
      <w:r w:rsidR="001047DC">
        <w:rPr>
          <w:color w:val="000000"/>
          <w:shd w:val="clear" w:color="auto" w:fill="FFFFFF"/>
        </w:rPr>
        <w:t>plat</w:t>
      </w:r>
      <w:r w:rsidR="008A24F2">
        <w:rPr>
          <w:color w:val="000000"/>
          <w:shd w:val="clear" w:color="auto" w:fill="FFFFFF"/>
        </w:rPr>
        <w:t xml:space="preserve">form for users to interact on </w:t>
      </w:r>
      <w:r w:rsidR="001047DC">
        <w:rPr>
          <w:color w:val="000000"/>
          <w:shd w:val="clear" w:color="auto" w:fill="FFFFFF"/>
        </w:rPr>
        <w:t xml:space="preserve">UML Diagrams and give the user the capability for compare, merge and download UML diagrams from this tool. </w:t>
      </w:r>
      <w:r w:rsidR="00AA1241">
        <w:rPr>
          <w:color w:val="000000"/>
          <w:shd w:val="clear" w:color="auto" w:fill="FFFFFF"/>
        </w:rPr>
        <w:t xml:space="preserve"> </w:t>
      </w:r>
    </w:p>
    <w:p w:rsidR="0011743A" w:rsidRDefault="0011743A" w:rsidP="00F5528A">
      <w:pPr>
        <w:rPr>
          <w:color w:val="000000"/>
          <w:shd w:val="clear" w:color="auto" w:fill="FFFFFF"/>
        </w:rPr>
      </w:pPr>
    </w:p>
    <w:p w:rsidR="00573D96" w:rsidRDefault="00573D96" w:rsidP="001E6A30">
      <w:pPr>
        <w:pStyle w:val="Heading1"/>
      </w:pPr>
      <w:r>
        <w:t>The Scope of the document</w:t>
      </w:r>
    </w:p>
    <w:p w:rsidR="00573D96" w:rsidRDefault="00573D96" w:rsidP="00573D96">
      <w:pPr>
        <w:pStyle w:val="ListParagraph"/>
        <w:numPr>
          <w:ilvl w:val="0"/>
          <w:numId w:val="31"/>
        </w:numPr>
      </w:pPr>
      <w:r>
        <w:t xml:space="preserve">This document provides a framework to support the developers </w:t>
      </w:r>
      <w:r w:rsidR="001047DC">
        <w:t>throughout</w:t>
      </w:r>
      <w:r>
        <w:t xml:space="preserve"> the development of ClubUML. Architectural components described here will be implemented and provided to the developers by the Architecture Team, as a set of </w:t>
      </w:r>
      <w:r w:rsidR="001047DC">
        <w:t>high-level</w:t>
      </w:r>
      <w:r>
        <w:t xml:space="preserve"> components,</w:t>
      </w:r>
      <w:r w:rsidRPr="00B007E9">
        <w:t xml:space="preserve"> </w:t>
      </w:r>
      <w:r>
        <w:t xml:space="preserve">base class library, interfaces and development guidelines. </w:t>
      </w:r>
    </w:p>
    <w:p w:rsidR="00573D96" w:rsidRDefault="00573D96" w:rsidP="00573D96">
      <w:pPr>
        <w:pStyle w:val="ListParagraph"/>
        <w:numPr>
          <w:ilvl w:val="0"/>
          <w:numId w:val="31"/>
        </w:numPr>
      </w:pPr>
      <w:r>
        <w:t>The algorithms for comparison and merge are out of scope of this document.</w:t>
      </w:r>
    </w:p>
    <w:p w:rsidR="00573D96" w:rsidRDefault="00573D96" w:rsidP="00573D96">
      <w:pPr>
        <w:pStyle w:val="ListParagraph"/>
        <w:numPr>
          <w:ilvl w:val="0"/>
          <w:numId w:val="31"/>
        </w:numPr>
      </w:pPr>
      <w:r>
        <w:t>The facilities such as commenting are out of scope of architectural decisions.</w:t>
      </w:r>
    </w:p>
    <w:p w:rsidR="00573D96" w:rsidRDefault="00573D96" w:rsidP="00573D96">
      <w:pPr>
        <w:pStyle w:val="ListParagraph"/>
        <w:numPr>
          <w:ilvl w:val="0"/>
          <w:numId w:val="31"/>
        </w:numPr>
      </w:pPr>
      <w:r>
        <w:t xml:space="preserve">The details of the </w:t>
      </w:r>
      <w:proofErr w:type="spellStart"/>
      <w:r>
        <w:t>Ecore</w:t>
      </w:r>
      <w:proofErr w:type="spellEnd"/>
      <w:r>
        <w:t xml:space="preserve"> and </w:t>
      </w:r>
      <w:r w:rsidR="001047DC">
        <w:t xml:space="preserve">UML2 </w:t>
      </w:r>
      <w:proofErr w:type="spellStart"/>
      <w:r>
        <w:t>metamodel</w:t>
      </w:r>
      <w:ins w:id="3" w:author="cserrano" w:date="2013-02-28T09:27:00Z">
        <w:r w:rsidR="004C5E82">
          <w:t>s</w:t>
        </w:r>
      </w:ins>
      <w:proofErr w:type="spellEnd"/>
      <w:r>
        <w:t xml:space="preserve"> </w:t>
      </w:r>
      <w:r w:rsidR="004C5E82">
        <w:t xml:space="preserve">are </w:t>
      </w:r>
      <w:r>
        <w:t>out of scope of this document.</w:t>
      </w:r>
    </w:p>
    <w:p w:rsidR="00573D96" w:rsidRDefault="00573D96" w:rsidP="00573D96">
      <w:pPr>
        <w:pStyle w:val="ListParagraph"/>
        <w:numPr>
          <w:ilvl w:val="0"/>
          <w:numId w:val="31"/>
        </w:numPr>
      </w:pPr>
      <w:r>
        <w:t>Database model and detailed implementation of the components are the concern of the design documents and will not be covered here.</w:t>
      </w:r>
    </w:p>
    <w:p w:rsidR="00573D96" w:rsidRPr="00573D96" w:rsidRDefault="00573D96" w:rsidP="00573D96"/>
    <w:p w:rsidR="00506412" w:rsidRDefault="00506412" w:rsidP="001E6A30">
      <w:pPr>
        <w:pStyle w:val="Heading1"/>
      </w:pPr>
      <w:r>
        <w:t xml:space="preserve">Assumptions and </w:t>
      </w:r>
      <w:r w:rsidR="001E6A30">
        <w:t>d</w:t>
      </w:r>
      <w:r>
        <w:t>ependencies</w:t>
      </w:r>
    </w:p>
    <w:p w:rsidR="00295C46" w:rsidRDefault="007A7383" w:rsidP="00295C46">
      <w:r>
        <w:t>The architecture assumes the following:</w:t>
      </w:r>
    </w:p>
    <w:p w:rsidR="00295C46" w:rsidRDefault="007A7383" w:rsidP="00295C46">
      <w:pPr>
        <w:pStyle w:val="ListParagraph"/>
        <w:numPr>
          <w:ilvl w:val="0"/>
          <w:numId w:val="31"/>
        </w:numPr>
      </w:pPr>
      <w:r>
        <w:t>A</w:t>
      </w:r>
      <w:r w:rsidR="00295C46">
        <w:t xml:space="preserve"> </w:t>
      </w:r>
      <w:r w:rsidR="00C413DD">
        <w:t>L</w:t>
      </w:r>
      <w:r w:rsidR="00295C46">
        <w:t xml:space="preserve">inux server </w:t>
      </w:r>
      <w:r>
        <w:t xml:space="preserve">will be </w:t>
      </w:r>
      <w:r w:rsidR="00295C46">
        <w:t>provided by Northeastern</w:t>
      </w:r>
      <w:r w:rsidR="00C413DD">
        <w:t xml:space="preserve"> University</w:t>
      </w:r>
      <w:r>
        <w:t>.</w:t>
      </w:r>
    </w:p>
    <w:p w:rsidR="00295C46" w:rsidRDefault="007A7383" w:rsidP="00295C46">
      <w:pPr>
        <w:pStyle w:val="ListParagraph"/>
        <w:numPr>
          <w:ilvl w:val="0"/>
          <w:numId w:val="31"/>
        </w:numPr>
      </w:pPr>
      <w:r>
        <w:t>S</w:t>
      </w:r>
      <w:r w:rsidR="00295C46">
        <w:t xml:space="preserve">oftware packages </w:t>
      </w:r>
      <w:r>
        <w:t xml:space="preserve">may be remotely administered and installed </w:t>
      </w:r>
      <w:r w:rsidR="00295C46">
        <w:t>on this server</w:t>
      </w:r>
      <w:r w:rsidR="00AA1241">
        <w:t>.</w:t>
      </w:r>
    </w:p>
    <w:p w:rsidR="00295C46" w:rsidRDefault="00295C46" w:rsidP="00573D96">
      <w:pPr>
        <w:pStyle w:val="ListParagraph"/>
        <w:numPr>
          <w:ilvl w:val="0"/>
          <w:numId w:val="31"/>
        </w:numPr>
      </w:pPr>
      <w:r>
        <w:t xml:space="preserve">The team </w:t>
      </w:r>
      <w:r w:rsidR="00573D96">
        <w:t>can program in</w:t>
      </w:r>
      <w:r>
        <w:t xml:space="preserve"> Java</w:t>
      </w:r>
      <w:r w:rsidR="007A7383">
        <w:t>.</w:t>
      </w:r>
    </w:p>
    <w:p w:rsidR="00295C46" w:rsidRDefault="00295C46" w:rsidP="00573D96">
      <w:pPr>
        <w:pStyle w:val="ListParagraph"/>
        <w:numPr>
          <w:ilvl w:val="0"/>
          <w:numId w:val="31"/>
        </w:numPr>
      </w:pPr>
      <w:r>
        <w:t xml:space="preserve">The team can </w:t>
      </w:r>
      <w:r w:rsidR="00573D96">
        <w:t>develop on</w:t>
      </w:r>
      <w:r>
        <w:t xml:space="preserve"> a </w:t>
      </w:r>
      <w:r w:rsidR="004C5E82">
        <w:t xml:space="preserve">MySQL </w:t>
      </w:r>
      <w:r>
        <w:t>database</w:t>
      </w:r>
      <w:r w:rsidR="007A7383">
        <w:t>.</w:t>
      </w:r>
    </w:p>
    <w:p w:rsidR="00295C46" w:rsidRDefault="00295C46" w:rsidP="00295C46">
      <w:pPr>
        <w:pStyle w:val="ListParagraph"/>
        <w:numPr>
          <w:ilvl w:val="0"/>
          <w:numId w:val="31"/>
        </w:numPr>
      </w:pPr>
      <w:r>
        <w:t xml:space="preserve">The team has </w:t>
      </w:r>
      <w:r w:rsidR="00C413DD">
        <w:t>J</w:t>
      </w:r>
      <w:r>
        <w:t xml:space="preserve">ava-based web service experience: </w:t>
      </w:r>
      <w:r w:rsidR="00C413DD">
        <w:t>J</w:t>
      </w:r>
      <w:r>
        <w:t>ava</w:t>
      </w:r>
      <w:r w:rsidR="00C413DD">
        <w:t>S</w:t>
      </w:r>
      <w:r>
        <w:t>cript, JSP, etc.</w:t>
      </w:r>
    </w:p>
    <w:p w:rsidR="002F0B8F" w:rsidRDefault="00C2560E" w:rsidP="00295C46">
      <w:pPr>
        <w:pStyle w:val="ListParagraph"/>
        <w:numPr>
          <w:ilvl w:val="0"/>
          <w:numId w:val="31"/>
        </w:numPr>
      </w:pPr>
      <w:r>
        <w:t xml:space="preserve">The users will have Eclipse with </w:t>
      </w:r>
      <w:r w:rsidR="004C5E82">
        <w:t xml:space="preserve">the Eclipse Modeling Framework </w:t>
      </w:r>
      <w:r>
        <w:t xml:space="preserve">(or equivalent) to create UML </w:t>
      </w:r>
      <w:r w:rsidR="00B007E9">
        <w:t xml:space="preserve">class </w:t>
      </w:r>
      <w:r>
        <w:t>diagrams in .</w:t>
      </w:r>
      <w:proofErr w:type="spellStart"/>
      <w:r>
        <w:t>ecore</w:t>
      </w:r>
      <w:proofErr w:type="spellEnd"/>
      <w:r>
        <w:t xml:space="preserve"> format</w:t>
      </w:r>
      <w:ins w:id="4" w:author="cserrano" w:date="2013-02-28T09:29:00Z">
        <w:r w:rsidR="004C5E82">
          <w:t>.</w:t>
        </w:r>
      </w:ins>
      <w:del w:id="5" w:author="cserrano" w:date="2013-02-28T09:29:00Z">
        <w:r w:rsidR="00B007E9" w:rsidDel="004C5E82">
          <w:delText xml:space="preserve"> </w:delText>
        </w:r>
      </w:del>
    </w:p>
    <w:p w:rsidR="00C2560E" w:rsidRDefault="002F0B8F" w:rsidP="00295C46">
      <w:pPr>
        <w:pStyle w:val="ListParagraph"/>
        <w:numPr>
          <w:ilvl w:val="0"/>
          <w:numId w:val="31"/>
        </w:numPr>
      </w:pPr>
      <w:r>
        <w:t xml:space="preserve">The users will have </w:t>
      </w:r>
      <w:r w:rsidR="00B007E9">
        <w:t>Papyrus tool</w:t>
      </w:r>
      <w:r>
        <w:t xml:space="preserve"> (an Eclipse plugin</w:t>
      </w:r>
      <w:del w:id="6" w:author="cserrano" w:date="2013-02-28T09:29:00Z">
        <w:r w:rsidDel="004C5E82">
          <w:delText>s</w:delText>
        </w:r>
      </w:del>
      <w:r>
        <w:t>)</w:t>
      </w:r>
      <w:r w:rsidR="00B007E9">
        <w:t xml:space="preserve"> for creation of </w:t>
      </w:r>
      <w:r>
        <w:t>different UML diagrams.</w:t>
      </w:r>
    </w:p>
    <w:p w:rsidR="00C068D8" w:rsidRDefault="00C068D8" w:rsidP="00C068D8">
      <w:pPr>
        <w:pStyle w:val="ListParagraph"/>
        <w:ind w:left="825"/>
      </w:pPr>
    </w:p>
    <w:p w:rsidR="00486DAF" w:rsidRDefault="00486DAF" w:rsidP="00486DAF">
      <w:pPr>
        <w:pStyle w:val="ListParagraph"/>
        <w:ind w:left="825"/>
      </w:pPr>
    </w:p>
    <w:p w:rsidR="00573D96" w:rsidRDefault="00573D96" w:rsidP="001E6A30">
      <w:pPr>
        <w:pStyle w:val="Heading1"/>
      </w:pPr>
      <w:r>
        <w:t>Terminologies</w:t>
      </w:r>
    </w:p>
    <w:p w:rsidR="00813BD7" w:rsidRDefault="00813BD7" w:rsidP="00813BD7">
      <w:pPr>
        <w:pStyle w:val="ListParagraph"/>
        <w:numPr>
          <w:ilvl w:val="0"/>
          <w:numId w:val="31"/>
        </w:numPr>
      </w:pPr>
      <w:r>
        <w:t xml:space="preserve">The term </w:t>
      </w:r>
      <w:r w:rsidRPr="00813BD7">
        <w:rPr>
          <w:i/>
          <w:iCs/>
        </w:rPr>
        <w:t xml:space="preserve">Diagram </w:t>
      </w:r>
      <w:r w:rsidR="004C5E82" w:rsidRPr="00813BD7">
        <w:rPr>
          <w:i/>
          <w:iCs/>
        </w:rPr>
        <w:t>Visualization</w:t>
      </w:r>
      <w:r>
        <w:t xml:space="preserve"> refers to the action of converting UML files to image</w:t>
      </w:r>
      <w:r w:rsidR="004C5E82">
        <w:t>s</w:t>
      </w:r>
      <w:r>
        <w:t xml:space="preserve"> in</w:t>
      </w:r>
      <w:ins w:id="7" w:author="cserrano" w:date="2013-02-28T09:30:00Z">
        <w:r w:rsidR="004C5E82">
          <w:t xml:space="preserve"> </w:t>
        </w:r>
      </w:ins>
      <w:r>
        <w:t xml:space="preserve">order to be shown to the viewer of the website. </w:t>
      </w:r>
      <w:bookmarkStart w:id="8" w:name="_GoBack"/>
      <w:bookmarkEnd w:id="8"/>
    </w:p>
    <w:p w:rsidR="00573D96" w:rsidRPr="00573D96" w:rsidRDefault="00573D96" w:rsidP="00573D96"/>
    <w:p w:rsidR="006058A0" w:rsidRDefault="00A563C9" w:rsidP="001E6A30">
      <w:pPr>
        <w:pStyle w:val="Heading1"/>
      </w:pPr>
      <w:r>
        <w:t xml:space="preserve">Architecturally </w:t>
      </w:r>
      <w:r w:rsidR="001E6A30">
        <w:t>s</w:t>
      </w:r>
      <w:r>
        <w:t xml:space="preserve">ignificant </w:t>
      </w:r>
      <w:r w:rsidR="001E6A30">
        <w:t>r</w:t>
      </w:r>
      <w:r>
        <w:t>equirements</w:t>
      </w:r>
    </w:p>
    <w:p w:rsidR="0011743A" w:rsidRDefault="00813BD7" w:rsidP="00813BD7">
      <w:pPr>
        <w:rPr>
          <w:color w:val="000000"/>
          <w:shd w:val="clear" w:color="auto" w:fill="FFFFFF"/>
        </w:rPr>
      </w:pPr>
      <w:r>
        <w:rPr>
          <w:color w:val="000000"/>
          <w:shd w:val="clear" w:color="auto" w:fill="FFFFFF"/>
        </w:rPr>
        <w:t xml:space="preserve">   </w:t>
      </w:r>
      <w:r w:rsidR="0011743A">
        <w:rPr>
          <w:color w:val="000000"/>
          <w:shd w:val="clear" w:color="auto" w:fill="FFFFFF"/>
        </w:rPr>
        <w:t>The major architecturally significant requirements are as follows:</w:t>
      </w:r>
    </w:p>
    <w:p w:rsidR="001047DC" w:rsidRDefault="001047DC" w:rsidP="00813BD7">
      <w:pPr>
        <w:rPr>
          <w:color w:val="000000"/>
          <w:shd w:val="clear" w:color="auto" w:fill="FFFFFF"/>
        </w:rPr>
      </w:pPr>
    </w:p>
    <w:p w:rsidR="0011743A" w:rsidRDefault="00573D96" w:rsidP="00813BD7">
      <w:pPr>
        <w:pStyle w:val="ListParagraph"/>
        <w:numPr>
          <w:ilvl w:val="0"/>
          <w:numId w:val="34"/>
        </w:numPr>
        <w:ind w:left="540"/>
        <w:rPr>
          <w:color w:val="000000"/>
          <w:shd w:val="clear" w:color="auto" w:fill="FFFFFF"/>
        </w:rPr>
      </w:pPr>
      <w:r>
        <w:rPr>
          <w:color w:val="000000"/>
          <w:shd w:val="clear" w:color="auto" w:fill="FFFFFF"/>
        </w:rPr>
        <w:t xml:space="preserve">To support the </w:t>
      </w:r>
      <w:r w:rsidR="001047DC">
        <w:rPr>
          <w:color w:val="000000"/>
          <w:shd w:val="clear" w:color="auto" w:fill="FFFFFF"/>
        </w:rPr>
        <w:t xml:space="preserve">different </w:t>
      </w:r>
      <w:r>
        <w:rPr>
          <w:color w:val="000000"/>
          <w:shd w:val="clear" w:color="auto" w:fill="FFFFFF"/>
        </w:rPr>
        <w:t>UML diagram types.</w:t>
      </w:r>
    </w:p>
    <w:p w:rsidR="0011743A" w:rsidRPr="002F0B8F" w:rsidRDefault="0011743A" w:rsidP="002F0B8F">
      <w:pPr>
        <w:ind w:left="180"/>
        <w:rPr>
          <w:color w:val="000000"/>
          <w:shd w:val="clear" w:color="auto" w:fill="FFFFFF"/>
        </w:rPr>
      </w:pPr>
    </w:p>
    <w:p w:rsidR="00235FB5" w:rsidRDefault="00813BD7">
      <w:pPr>
        <w:pStyle w:val="Heading1"/>
      </w:pPr>
      <w:r>
        <w:lastRenderedPageBreak/>
        <w:t>Issues to be covered in later versions</w:t>
      </w:r>
    </w:p>
    <w:p w:rsidR="00813BD7" w:rsidRDefault="00813BD7" w:rsidP="00813BD7">
      <w:r>
        <w:t xml:space="preserve">As of now, the clear specification of the model that can generically </w:t>
      </w:r>
      <w:r w:rsidR="00BD2BCC">
        <w:t xml:space="preserve">capture </w:t>
      </w:r>
      <w:r>
        <w:t xml:space="preserve">all the </w:t>
      </w:r>
      <w:r w:rsidR="002F0B8F">
        <w:t>different</w:t>
      </w:r>
      <w:r>
        <w:t xml:space="preserve"> types of UML diagrams that are concerned, is yet to be finished. One of the students is working on it and it will be discussed in the class before any finalization and implementation.</w:t>
      </w:r>
    </w:p>
    <w:p w:rsidR="00D931C4" w:rsidRDefault="00D931C4" w:rsidP="00C068D8"/>
    <w:p w:rsidR="008C2B65" w:rsidRDefault="00BD00A8" w:rsidP="001E6A30">
      <w:pPr>
        <w:pStyle w:val="Heading1"/>
      </w:pPr>
      <w:r>
        <w:t xml:space="preserve">Decisions, </w:t>
      </w:r>
      <w:r w:rsidR="001E6A30">
        <w:t>c</w:t>
      </w:r>
      <w:r>
        <w:t xml:space="preserve">onstraints, and </w:t>
      </w:r>
      <w:r w:rsidR="001E6A30">
        <w:t>j</w:t>
      </w:r>
      <w:r>
        <w:t>ustifications</w:t>
      </w:r>
    </w:p>
    <w:p w:rsidR="005848B3" w:rsidRDefault="005848B3" w:rsidP="005848B3">
      <w:pPr>
        <w:rPr>
          <w:color w:val="000000"/>
          <w:shd w:val="clear" w:color="auto" w:fill="FFFFFF"/>
        </w:rPr>
      </w:pPr>
      <w:r>
        <w:rPr>
          <w:color w:val="000000"/>
          <w:shd w:val="clear" w:color="auto" w:fill="FFFFFF"/>
        </w:rPr>
        <w:t>The following deci</w:t>
      </w:r>
      <w:r w:rsidR="000E205E">
        <w:rPr>
          <w:color w:val="000000"/>
          <w:shd w:val="clear" w:color="auto" w:fill="FFFFFF"/>
        </w:rPr>
        <w:t xml:space="preserve">sions were made to address the </w:t>
      </w:r>
      <w:r w:rsidR="002F0B8F">
        <w:rPr>
          <w:color w:val="000000"/>
          <w:shd w:val="clear" w:color="auto" w:fill="FFFFFF"/>
        </w:rPr>
        <w:t>requirements</w:t>
      </w:r>
      <w:r>
        <w:rPr>
          <w:color w:val="000000"/>
          <w:shd w:val="clear" w:color="auto" w:fill="FFFFFF"/>
        </w:rPr>
        <w:t>:</w:t>
      </w:r>
    </w:p>
    <w:p w:rsidR="005848B3" w:rsidRDefault="005848B3" w:rsidP="005848B3">
      <w:pPr>
        <w:pStyle w:val="Heading3"/>
        <w:numPr>
          <w:ilvl w:val="1"/>
          <w:numId w:val="1"/>
        </w:numPr>
      </w:pPr>
      <w:r>
        <w:t>The language will be Java.</w:t>
      </w:r>
    </w:p>
    <w:p w:rsidR="005848B3" w:rsidRDefault="005848B3" w:rsidP="005848B3">
      <w:pPr>
        <w:ind w:left="720"/>
      </w:pPr>
      <w:r>
        <w:t>Java is a cross-platform language that is not tied to specific chip architecture.  This means that it can run on any machine, which is a goal of ClubUML.  Also, Java is the most familiar language to the developers, which reduces any learning curve in the development cycle.</w:t>
      </w:r>
    </w:p>
    <w:p w:rsidR="005848B3" w:rsidRDefault="005848B3" w:rsidP="005848B3">
      <w:pPr>
        <w:pStyle w:val="Heading3"/>
        <w:numPr>
          <w:ilvl w:val="1"/>
          <w:numId w:val="1"/>
        </w:numPr>
        <w:rPr>
          <w:shd w:val="clear" w:color="auto" w:fill="FFFFFF"/>
        </w:rPr>
      </w:pPr>
      <w:r>
        <w:rPr>
          <w:shd w:val="clear" w:color="auto" w:fill="FFFFFF"/>
        </w:rPr>
        <w:t>The IDE will be Eclipse.</w:t>
      </w:r>
    </w:p>
    <w:p w:rsidR="005848B3" w:rsidRPr="000E43E3" w:rsidRDefault="005848B3" w:rsidP="005848B3">
      <w:pPr>
        <w:ind w:left="720"/>
      </w:pPr>
      <w:r>
        <w:t>Eclipse is a free, powerful Integrated Development Environment (IDE) that supports Java.  Like Java, it is also available for any architecture.  In addition, most of the developers are already familiar with Eclipse which will enable a quicker development cycle.</w:t>
      </w:r>
    </w:p>
    <w:p w:rsidR="005848B3" w:rsidRDefault="005848B3" w:rsidP="005848B3">
      <w:pPr>
        <w:pStyle w:val="Heading3"/>
        <w:numPr>
          <w:ilvl w:val="1"/>
          <w:numId w:val="1"/>
        </w:numPr>
        <w:rPr>
          <w:shd w:val="clear" w:color="auto" w:fill="FFFFFF"/>
        </w:rPr>
      </w:pPr>
      <w:r>
        <w:rPr>
          <w:shd w:val="clear" w:color="auto" w:fill="FFFFFF"/>
        </w:rPr>
        <w:t>The database will be MySQL.</w:t>
      </w:r>
    </w:p>
    <w:p w:rsidR="005848B3" w:rsidRDefault="005848B3" w:rsidP="005848B3">
      <w:pPr>
        <w:ind w:left="720"/>
      </w:pPr>
      <w:r>
        <w:t xml:space="preserve">MySQL is a fully-functional relational database that is free and open-source and with which many on the development team are familiar. </w:t>
      </w:r>
      <w:r w:rsidR="00235FB5" w:rsidRPr="00235FB5">
        <w:t xml:space="preserve">MySQL is a relational database that is open source and free.  Oracle was considered, however, the licensing is very expensive.  </w:t>
      </w:r>
      <w:proofErr w:type="spellStart"/>
      <w:r w:rsidR="00235FB5" w:rsidRPr="00235FB5">
        <w:t>PostGREs</w:t>
      </w:r>
      <w:proofErr w:type="spellEnd"/>
      <w:r w:rsidR="00235FB5" w:rsidRPr="00235FB5">
        <w:t xml:space="preserve"> was also considered, but MySQL was chosen as it met the requirements and the developers have more experience in it.</w:t>
      </w:r>
      <w:r>
        <w:t xml:space="preserve"> </w:t>
      </w:r>
    </w:p>
    <w:p w:rsidR="005848B3" w:rsidRDefault="005848B3" w:rsidP="005848B3">
      <w:pPr>
        <w:pStyle w:val="Heading3"/>
        <w:numPr>
          <w:ilvl w:val="1"/>
          <w:numId w:val="1"/>
        </w:numPr>
      </w:pPr>
      <w:r>
        <w:t>The web server will be Apache Tomcat.</w:t>
      </w:r>
    </w:p>
    <w:p w:rsidR="005848B3" w:rsidRDefault="005848B3">
      <w:pPr>
        <w:ind w:left="720"/>
      </w:pPr>
      <w:r>
        <w:t>Tomcat is an open-source Java-based web server.  Again, many on the team have exp</w:t>
      </w:r>
      <w:r w:rsidR="00235FB5">
        <w:t xml:space="preserve">erience with </w:t>
      </w:r>
      <w:r>
        <w:t>Tomcat</w:t>
      </w:r>
      <w:r w:rsidR="00235FB5">
        <w:t>.</w:t>
      </w:r>
      <w:r w:rsidR="00235FB5" w:rsidRPr="00235FB5">
        <w:t xml:space="preserve"> </w:t>
      </w:r>
      <w:r w:rsidR="00235FB5">
        <w:t>Besides having built-in Java support, i</w:t>
      </w:r>
      <w:r w:rsidR="00235FB5" w:rsidRPr="00235FB5">
        <w:t>t is a</w:t>
      </w:r>
      <w:r w:rsidR="00235FB5">
        <w:t xml:space="preserve">lso </w:t>
      </w:r>
      <w:r w:rsidR="00235FB5" w:rsidRPr="00235FB5">
        <w:t>standard in the field</w:t>
      </w:r>
      <w:r w:rsidR="00235FB5">
        <w:t xml:space="preserve"> and current infrastructure in the deployment environment</w:t>
      </w:r>
      <w:r w:rsidR="00235FB5" w:rsidRPr="00235FB5">
        <w:t>. No alternatives were considered.</w:t>
      </w:r>
    </w:p>
    <w:p w:rsidR="005848B3" w:rsidRDefault="005848B3" w:rsidP="005848B3">
      <w:pPr>
        <w:pStyle w:val="Heading3"/>
        <w:numPr>
          <w:ilvl w:val="1"/>
          <w:numId w:val="1"/>
        </w:numPr>
      </w:pPr>
      <w:r>
        <w:t>A Linux server provided by Northeastern will host the application.</w:t>
      </w:r>
    </w:p>
    <w:p w:rsidR="005848B3" w:rsidRDefault="005848B3" w:rsidP="005848B3">
      <w:pPr>
        <w:ind w:left="720"/>
      </w:pPr>
      <w:r>
        <w:t>This will be free to ClubUML and will be accessible from anywhere using the internet.</w:t>
      </w:r>
    </w:p>
    <w:p w:rsidR="005848B3" w:rsidRDefault="005848B3" w:rsidP="005848B3">
      <w:pPr>
        <w:pStyle w:val="Heading3"/>
        <w:numPr>
          <w:ilvl w:val="1"/>
          <w:numId w:val="1"/>
        </w:numPr>
      </w:pPr>
      <w:r w:rsidRPr="007A7383">
        <w:t xml:space="preserve">The UML diagrams will be created using </w:t>
      </w:r>
      <w:r>
        <w:t>Papyrus plugin for Eclipse.</w:t>
      </w:r>
    </w:p>
    <w:p w:rsidR="00C068D8" w:rsidRDefault="003A1B4F" w:rsidP="00813BD7">
      <w:pPr>
        <w:ind w:left="720"/>
      </w:pPr>
      <w:r>
        <w:t xml:space="preserve">Papyrus is the tool of choice for ClubUML.  </w:t>
      </w:r>
      <w:r w:rsidR="00B64682">
        <w:t>This an open</w:t>
      </w:r>
      <w:r w:rsidR="000E205E">
        <w:t xml:space="preserve"> </w:t>
      </w:r>
      <w:r w:rsidR="00B64682">
        <w:t xml:space="preserve">source tool, which can installed as an Eclipse Plugin. </w:t>
      </w:r>
      <w:r w:rsidR="000E205E">
        <w:t>This tool supports UML 2.0 and</w:t>
      </w:r>
      <w:r>
        <w:t xml:space="preserve"> also supports the following diagrams</w:t>
      </w:r>
      <w:r w:rsidR="00813BD7">
        <w:t xml:space="preserve">: </w:t>
      </w:r>
      <w:r>
        <w:t>Activity Diagram</w:t>
      </w:r>
      <w:r w:rsidR="00813BD7">
        <w:t xml:space="preserve">, </w:t>
      </w:r>
      <w:r>
        <w:t>Class</w:t>
      </w:r>
      <w:r w:rsidR="00813BD7">
        <w:t xml:space="preserve"> Diagram, Communication Diagram, Component Diagram, </w:t>
      </w:r>
      <w:r>
        <w:t>Composite Structure Diagr</w:t>
      </w:r>
      <w:r w:rsidR="00813BD7">
        <w:t>am, Deployment Diagram, Package Diagram, Sequence Diagram, State</w:t>
      </w:r>
      <w:ins w:id="9" w:author="cserrano" w:date="2013-02-28T09:32:00Z">
        <w:r w:rsidR="00326F7F">
          <w:t xml:space="preserve"> </w:t>
        </w:r>
      </w:ins>
      <w:r w:rsidR="00813BD7">
        <w:t xml:space="preserve">Machine Diagram, </w:t>
      </w:r>
      <w:r w:rsidR="000E205E">
        <w:t xml:space="preserve">and </w:t>
      </w:r>
      <w:r w:rsidR="00813BD7">
        <w:t>Use Case Diagram.</w:t>
      </w:r>
      <w:r w:rsidR="000050B2">
        <w:t xml:space="preserve"> Only Class diagrams and Sequence diagrams will be support</w:t>
      </w:r>
      <w:r w:rsidR="00326F7F">
        <w:t>ed</w:t>
      </w:r>
      <w:r w:rsidR="000050B2">
        <w:t xml:space="preserve"> this semester. </w:t>
      </w:r>
    </w:p>
    <w:p w:rsidR="00BA7253" w:rsidRDefault="00BA7253" w:rsidP="00BA7253">
      <w:pPr>
        <w:pStyle w:val="Heading3"/>
        <w:numPr>
          <w:ilvl w:val="1"/>
          <w:numId w:val="1"/>
        </w:numPr>
      </w:pPr>
      <w:r w:rsidRPr="00B16F95">
        <w:t xml:space="preserve">The diagrams will be uploaded in the </w:t>
      </w:r>
      <w:r>
        <w:t>XMI Format or Ecore format.</w:t>
      </w:r>
    </w:p>
    <w:p w:rsidR="00BA7253" w:rsidRDefault="00326F7F" w:rsidP="00BA7253">
      <w:pPr>
        <w:ind w:left="720"/>
      </w:pPr>
      <w:r>
        <w:t>The</w:t>
      </w:r>
      <w:r w:rsidR="00BA7253">
        <w:t xml:space="preserve"> </w:t>
      </w:r>
      <w:proofErr w:type="spellStart"/>
      <w:r w:rsidR="00BA7253">
        <w:t>Ecore</w:t>
      </w:r>
      <w:proofErr w:type="spellEnd"/>
      <w:r w:rsidR="00BA7253">
        <w:t xml:space="preserve"> format for class diagrams </w:t>
      </w:r>
      <w:r>
        <w:t xml:space="preserve">will be supported </w:t>
      </w:r>
      <w:r w:rsidR="00BA7253">
        <w:t xml:space="preserve">for backward compatibility.  The UML diagrams generated by Papyrus are stored in the XMI format. Papyrus model generates three files and </w:t>
      </w:r>
      <w:r>
        <w:t xml:space="preserve">the </w:t>
      </w:r>
      <w:r w:rsidR="00BA7253">
        <w:t xml:space="preserve">User Interface shall add support for uploading multiple files. </w:t>
      </w:r>
      <w:r w:rsidR="00BD476D">
        <w:t xml:space="preserve">The files uploaded will saved in a folder with a unique date and time field.  </w:t>
      </w:r>
    </w:p>
    <w:p w:rsidR="005848B3" w:rsidRDefault="00326F7F" w:rsidP="005848B3">
      <w:pPr>
        <w:pStyle w:val="Heading3"/>
        <w:numPr>
          <w:ilvl w:val="1"/>
          <w:numId w:val="1"/>
        </w:numPr>
      </w:pPr>
      <w:commentRangeStart w:id="10"/>
      <w:r>
        <w:t xml:space="preserve">Merging </w:t>
      </w:r>
      <w:r w:rsidR="005848B3">
        <w:t xml:space="preserve">will be only be made between two diagrams at a time.  </w:t>
      </w:r>
    </w:p>
    <w:p w:rsidR="00C068D8" w:rsidRDefault="005848B3" w:rsidP="00C068D8">
      <w:pPr>
        <w:ind w:left="720"/>
      </w:pPr>
      <w:r w:rsidRPr="005848B3">
        <w:t xml:space="preserve">Only one user will be allowed to access the </w:t>
      </w:r>
      <w:r w:rsidR="00326F7F">
        <w:t>merging</w:t>
      </w:r>
      <w:r w:rsidR="00326F7F" w:rsidRPr="005848B3">
        <w:t xml:space="preserve"> </w:t>
      </w:r>
      <w:r w:rsidRPr="005848B3">
        <w:t xml:space="preserve">tool at a time. This </w:t>
      </w:r>
      <w:r w:rsidR="00326F7F">
        <w:t>will be</w:t>
      </w:r>
      <w:r w:rsidR="00326F7F" w:rsidRPr="005848B3">
        <w:t xml:space="preserve"> </w:t>
      </w:r>
      <w:r w:rsidRPr="005848B3">
        <w:t xml:space="preserve">done for system simplicity.  By disallowing concurrent </w:t>
      </w:r>
      <w:r w:rsidR="00326F7F">
        <w:t>merging</w:t>
      </w:r>
      <w:r w:rsidRPr="005848B3">
        <w:t xml:space="preserve">, ClubUML will not get out of sync while </w:t>
      </w:r>
      <w:r w:rsidR="00326F7F">
        <w:t>merging.</w:t>
      </w:r>
      <w:commentRangeEnd w:id="10"/>
      <w:r w:rsidR="00326F7F">
        <w:rPr>
          <w:rStyle w:val="CommentReference"/>
        </w:rPr>
        <w:commentReference w:id="10"/>
      </w:r>
    </w:p>
    <w:p w:rsidR="00463EC8" w:rsidRDefault="00463EC8" w:rsidP="00C068D8">
      <w:pPr>
        <w:ind w:left="720"/>
      </w:pPr>
    </w:p>
    <w:p w:rsidR="00463EC8" w:rsidRDefault="00463EC8" w:rsidP="005848B3">
      <w:pPr>
        <w:pStyle w:val="Heading3"/>
        <w:numPr>
          <w:ilvl w:val="1"/>
          <w:numId w:val="1"/>
        </w:numPr>
      </w:pPr>
      <w:r>
        <w:t xml:space="preserve">Compare will be only performed on diagrams generated using the same tool. </w:t>
      </w:r>
    </w:p>
    <w:p w:rsidR="00463EC8" w:rsidRDefault="00463EC8" w:rsidP="00463EC8">
      <w:pPr>
        <w:ind w:left="720"/>
      </w:pPr>
      <w:r>
        <w:t xml:space="preserve">The tool will support compare between ECORE class diagrams and support compare between class diagrams generated using the </w:t>
      </w:r>
      <w:r w:rsidR="00574C36">
        <w:t xml:space="preserve">Papyrus </w:t>
      </w:r>
      <w:del w:id="11" w:author="cserrano" w:date="2013-02-28T09:38:00Z">
        <w:r w:rsidDel="00326F7F">
          <w:delText xml:space="preserve"> </w:delText>
        </w:r>
      </w:del>
      <w:r>
        <w:t>and compare between sequence diagrams between sequence diagrams</w:t>
      </w:r>
      <w:r w:rsidR="00574C36">
        <w:t xml:space="preserve"> generated using Papyrus</w:t>
      </w:r>
      <w:r>
        <w:t xml:space="preserve">. </w:t>
      </w:r>
    </w:p>
    <w:p w:rsidR="00463EC8" w:rsidRDefault="00463EC8" w:rsidP="00463EC8">
      <w:pPr>
        <w:ind w:left="720"/>
      </w:pPr>
    </w:p>
    <w:p w:rsidR="00463EC8" w:rsidRPr="00463EC8" w:rsidRDefault="00463EC8" w:rsidP="00463EC8">
      <w:pPr>
        <w:ind w:left="720"/>
      </w:pPr>
    </w:p>
    <w:p w:rsidR="00592F3E" w:rsidRDefault="00592F3E" w:rsidP="005848B3">
      <w:pPr>
        <w:pStyle w:val="Heading3"/>
        <w:numPr>
          <w:ilvl w:val="1"/>
          <w:numId w:val="1"/>
        </w:numPr>
      </w:pPr>
      <w:r>
        <w:t>Merge functionality will be only performed on diagrams generated using the Papyrus UML tool</w:t>
      </w:r>
    </w:p>
    <w:p w:rsidR="00592F3E" w:rsidRDefault="00592F3E" w:rsidP="00592F3E">
      <w:pPr>
        <w:ind w:left="720"/>
      </w:pPr>
      <w:r>
        <w:t>The merge functionality will only supported for Class and Sequence diagrams</w:t>
      </w:r>
      <w:del w:id="12" w:author="cserrano" w:date="2013-02-28T09:38:00Z">
        <w:r w:rsidDel="00326F7F">
          <w:delText>,</w:delText>
        </w:r>
      </w:del>
      <w:r>
        <w:t xml:space="preserve"> generated using the Papyrus UML tool.  Merging ECORE Class diagrams is out of the scope of this project. </w:t>
      </w:r>
    </w:p>
    <w:p w:rsidR="00592F3E" w:rsidRPr="00592F3E" w:rsidRDefault="00592F3E" w:rsidP="00592F3E"/>
    <w:p w:rsidR="00592F3E" w:rsidRDefault="00592F3E" w:rsidP="005848B3">
      <w:pPr>
        <w:pStyle w:val="Heading3"/>
        <w:numPr>
          <w:ilvl w:val="1"/>
          <w:numId w:val="1"/>
        </w:numPr>
      </w:pPr>
      <w:r>
        <w:t>Download functionality will be supported</w:t>
      </w:r>
    </w:p>
    <w:p w:rsidR="00592F3E" w:rsidRPr="00592F3E" w:rsidRDefault="00592F3E" w:rsidP="00592F3E">
      <w:pPr>
        <w:ind w:left="720"/>
      </w:pPr>
      <w:r>
        <w:t xml:space="preserve">The User will be able </w:t>
      </w:r>
      <w:ins w:id="13" w:author="Richard Do" w:date="2013-02-28T12:20:00Z">
        <w:r w:rsidR="00BD2BCC">
          <w:t xml:space="preserve">to </w:t>
        </w:r>
      </w:ins>
      <w:r>
        <w:t xml:space="preserve">download a </w:t>
      </w:r>
      <w:r w:rsidR="00FF243A">
        <w:t xml:space="preserve">diagram from ClubUML and import it into Eclipse. The import mechanism is beyond the scope of this project. </w:t>
      </w:r>
    </w:p>
    <w:p w:rsidR="005848B3" w:rsidRDefault="005848B3" w:rsidP="005848B3">
      <w:pPr>
        <w:pStyle w:val="Heading3"/>
        <w:numPr>
          <w:ilvl w:val="1"/>
          <w:numId w:val="1"/>
        </w:numPr>
      </w:pPr>
      <w:r w:rsidRPr="005848B3">
        <w:t>ClubUML will only have one project.</w:t>
      </w:r>
    </w:p>
    <w:p w:rsidR="00C068D8" w:rsidRDefault="005848B3" w:rsidP="00C068D8">
      <w:pPr>
        <w:ind w:left="810"/>
      </w:pPr>
      <w:r w:rsidRPr="005848B3">
        <w:t>Again, this was done for simplicity, although some code is in place to allow multiple projects as a future enhancement.</w:t>
      </w:r>
    </w:p>
    <w:p w:rsidR="005848B3" w:rsidRDefault="005848B3" w:rsidP="005848B3">
      <w:pPr>
        <w:pStyle w:val="Heading3"/>
        <w:numPr>
          <w:ilvl w:val="1"/>
          <w:numId w:val="1"/>
        </w:numPr>
      </w:pPr>
      <w:r w:rsidRPr="005848B3">
        <w:t>MySQL will only store links to the stored UML diagrams in the database, not the diagrams themselves.</w:t>
      </w:r>
    </w:p>
    <w:p w:rsidR="00C068D8" w:rsidRDefault="005848B3" w:rsidP="00C068D8">
      <w:pPr>
        <w:ind w:left="810"/>
      </w:pPr>
      <w:r w:rsidRPr="005848B3">
        <w:t xml:space="preserve">This will save on the size of the database, which should make it faster.  In addition, a MySQL database doesn’t handle </w:t>
      </w:r>
      <w:r w:rsidR="00976780">
        <w:t>Binary Large Object (</w:t>
      </w:r>
      <w:r w:rsidR="00F52076">
        <w:t>BLOB</w:t>
      </w:r>
      <w:r w:rsidR="00976780">
        <w:t>)</w:t>
      </w:r>
      <w:r w:rsidRPr="005848B3">
        <w:t xml:space="preserve"> data like some other database applications.</w:t>
      </w:r>
    </w:p>
    <w:p w:rsidR="005848B3" w:rsidRDefault="00B16F95">
      <w:pPr>
        <w:pStyle w:val="Heading3"/>
        <w:numPr>
          <w:ilvl w:val="1"/>
          <w:numId w:val="1"/>
        </w:numPr>
      </w:pPr>
      <w:r w:rsidRPr="00B16F95">
        <w:t>Servlets will be used as the controller mechanism.</w:t>
      </w:r>
      <w:del w:id="14" w:author="cserrano" w:date="2013-02-28T09:41:00Z">
        <w:r w:rsidR="00235FB5" w:rsidRPr="00235FB5" w:rsidDel="00976780">
          <w:delText>.</w:delText>
        </w:r>
      </w:del>
    </w:p>
    <w:p w:rsidR="00C068D8" w:rsidRDefault="00235FB5" w:rsidP="00C068D8">
      <w:pPr>
        <w:ind w:left="810"/>
      </w:pPr>
      <w:r w:rsidRPr="00235FB5">
        <w:t>This includes JSP (Java Server Pages), as well as generic web languages like HTML and CSS.  These mesh well with Java, are handled well with Eclipse, and are more familiar to the developers than their Microsoft counterparts.</w:t>
      </w:r>
    </w:p>
    <w:p w:rsidR="00B16F95" w:rsidRDefault="00B16F95" w:rsidP="00B16F95">
      <w:pPr>
        <w:pStyle w:val="Heading3"/>
        <w:numPr>
          <w:ilvl w:val="1"/>
          <w:numId w:val="1"/>
        </w:numPr>
      </w:pPr>
      <w:r>
        <w:t>SQL will be the database query language.</w:t>
      </w:r>
    </w:p>
    <w:p w:rsidR="00C068D8" w:rsidRPr="00C068D8" w:rsidRDefault="00C068D8" w:rsidP="00C068D8">
      <w:pPr>
        <w:pStyle w:val="Heading3"/>
        <w:numPr>
          <w:ilvl w:val="0"/>
          <w:numId w:val="0"/>
        </w:numPr>
        <w:ind w:left="810"/>
        <w:rPr>
          <w:rFonts w:ascii="Times New Roman" w:hAnsi="Times New Roman"/>
          <w:i w:val="0"/>
        </w:rPr>
      </w:pPr>
      <w:r w:rsidRPr="00C068D8">
        <w:rPr>
          <w:rFonts w:ascii="Times New Roman" w:hAnsi="Times New Roman"/>
          <w:i w:val="0"/>
        </w:rPr>
        <w:t>T</w:t>
      </w:r>
      <w:r w:rsidR="000E205E">
        <w:rPr>
          <w:rFonts w:ascii="Times New Roman" w:hAnsi="Times New Roman"/>
          <w:i w:val="0"/>
        </w:rPr>
        <w:t xml:space="preserve">his is the standard for modern </w:t>
      </w:r>
      <w:r w:rsidRPr="00C068D8">
        <w:rPr>
          <w:rFonts w:ascii="Times New Roman" w:hAnsi="Times New Roman"/>
          <w:i w:val="0"/>
        </w:rPr>
        <w:t>relational databases, and is what MySQL requires.  No alternatives were considered.</w:t>
      </w:r>
    </w:p>
    <w:p w:rsidR="005848B3" w:rsidRDefault="00B16F95" w:rsidP="00B16F95">
      <w:pPr>
        <w:pStyle w:val="Heading3"/>
        <w:numPr>
          <w:ilvl w:val="1"/>
          <w:numId w:val="1"/>
        </w:numPr>
      </w:pPr>
      <w:r w:rsidRPr="00B16F95">
        <w:t>The Java Database Connectivity (JDBC) API will interface between Java and MySQL.</w:t>
      </w:r>
    </w:p>
    <w:p w:rsidR="00C068D8" w:rsidRDefault="00B16F95" w:rsidP="00C068D8">
      <w:pPr>
        <w:ind w:left="810"/>
      </w:pPr>
      <w:r w:rsidRPr="00B16F95">
        <w:t xml:space="preserve">An abstraction layer/library was considered, such as </w:t>
      </w:r>
      <w:proofErr w:type="spellStart"/>
      <w:r w:rsidR="0075173C">
        <w:t>M</w:t>
      </w:r>
      <w:r w:rsidR="0075173C" w:rsidRPr="00B16F95">
        <w:t>yBatis</w:t>
      </w:r>
      <w:proofErr w:type="spellEnd"/>
      <w:r w:rsidRPr="00B16F95">
        <w:t xml:space="preserve">, however, the developers were familiar with </w:t>
      </w:r>
      <w:r w:rsidR="00976780">
        <w:t>Java Database Connectivity (</w:t>
      </w:r>
      <w:r w:rsidRPr="00B16F95">
        <w:t>JDBC</w:t>
      </w:r>
      <w:r w:rsidR="00976780">
        <w:t>)</w:t>
      </w:r>
      <w:r w:rsidRPr="00B16F95">
        <w:t xml:space="preserve"> and did not want to introduce another learning curve by adding an additional library.</w:t>
      </w:r>
    </w:p>
    <w:p w:rsidR="005848B3" w:rsidRDefault="00B16F95" w:rsidP="00B16F95">
      <w:pPr>
        <w:pStyle w:val="Heading3"/>
        <w:numPr>
          <w:ilvl w:val="1"/>
          <w:numId w:val="1"/>
        </w:numPr>
      </w:pPr>
      <w:r w:rsidRPr="00B16F95">
        <w:t>The UML diagrams will be generated into .</w:t>
      </w:r>
      <w:proofErr w:type="spellStart"/>
      <w:r w:rsidRPr="00B16F95">
        <w:t>png</w:t>
      </w:r>
      <w:proofErr w:type="spellEnd"/>
      <w:r w:rsidRPr="00B16F95">
        <w:t xml:space="preserve"> files and will be saved to disk.</w:t>
      </w:r>
    </w:p>
    <w:p w:rsidR="00BA7253" w:rsidRDefault="00B16F95" w:rsidP="00C068D8">
      <w:pPr>
        <w:ind w:left="810"/>
      </w:pPr>
      <w:r w:rsidRPr="00B16F95">
        <w:t>This will prevent any redrawing of the same diagrams twice, which will give speed at the cost of disk space.</w:t>
      </w:r>
      <w:r>
        <w:t xml:space="preserve"> This decision is mainly based on the first milestone of the software and subject to change.</w:t>
      </w:r>
      <w:r w:rsidR="00BA7253">
        <w:t xml:space="preserve"> </w:t>
      </w:r>
    </w:p>
    <w:p w:rsidR="00813BD7" w:rsidRDefault="00813BD7">
      <w:pPr>
        <w:widowControl/>
        <w:spacing w:line="240" w:lineRule="auto"/>
      </w:pPr>
      <w:r>
        <w:br w:type="page"/>
      </w:r>
    </w:p>
    <w:p w:rsidR="00813BD7" w:rsidRDefault="00813BD7" w:rsidP="00C068D8">
      <w:pPr>
        <w:ind w:left="810"/>
      </w:pPr>
    </w:p>
    <w:p w:rsidR="005848B3" w:rsidRDefault="00B16F95" w:rsidP="00B16F95">
      <w:pPr>
        <w:pStyle w:val="Heading3"/>
        <w:numPr>
          <w:ilvl w:val="1"/>
          <w:numId w:val="1"/>
        </w:numPr>
      </w:pPr>
      <w:r w:rsidRPr="00B16F95">
        <w:t>The architecture will be a layered architecture</w:t>
      </w:r>
    </w:p>
    <w:p w:rsidR="00C068D8" w:rsidRDefault="00B16F95" w:rsidP="00C068D8">
      <w:pPr>
        <w:ind w:left="810"/>
      </w:pPr>
      <w:commentRangeStart w:id="15"/>
      <w:r w:rsidRPr="00B16F95">
        <w:t>The basic model of the layered architecture will be:</w:t>
      </w:r>
      <w:commentRangeEnd w:id="15"/>
      <w:r w:rsidR="00957819">
        <w:rPr>
          <w:rStyle w:val="CommentReference"/>
        </w:rPr>
        <w:commentReference w:id="15"/>
      </w:r>
    </w:p>
    <w:p w:rsidR="00B86A80" w:rsidRDefault="00BA449D" w:rsidP="00B86A80">
      <w:pPr>
        <w:pStyle w:val="ListParagraph"/>
        <w:ind w:left="648"/>
      </w:pPr>
      <w:r>
        <w:rPr>
          <w:noProof/>
          <w:lang w:bidi="hi-IN"/>
        </w:rPr>
        <mc:AlternateContent>
          <mc:Choice Requires="wpg">
            <w:drawing>
              <wp:anchor distT="0" distB="0" distL="114300" distR="114300" simplePos="0" relativeHeight="251639808" behindDoc="0" locked="0" layoutInCell="1" allowOverlap="1">
                <wp:simplePos x="0" y="0"/>
                <wp:positionH relativeFrom="column">
                  <wp:posOffset>704215</wp:posOffset>
                </wp:positionH>
                <wp:positionV relativeFrom="paragraph">
                  <wp:posOffset>344170</wp:posOffset>
                </wp:positionV>
                <wp:extent cx="4034790" cy="1778000"/>
                <wp:effectExtent l="0" t="0" r="22860" b="12700"/>
                <wp:wrapNone/>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1778000"/>
                          <a:chOff x="0" y="0"/>
                          <a:chExt cx="4035017" cy="1777907"/>
                        </a:xfrm>
                      </wpg:grpSpPr>
                      <wps:wsp>
                        <wps:cNvPr id="15" name="Rectangle 4"/>
                        <wps:cNvSpPr/>
                        <wps:spPr>
                          <a:xfrm>
                            <a:off x="2558642" y="0"/>
                            <a:ext cx="1476375" cy="4356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B86A80">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2"/>
                        <wps:cNvSpPr/>
                        <wps:spPr>
                          <a:xfrm>
                            <a:off x="2558642" y="671119"/>
                            <a:ext cx="1476375" cy="43586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B86A80">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3"/>
                        <wps:cNvCnPr/>
                        <wps:spPr>
                          <a:xfrm>
                            <a:off x="3296873" y="436228"/>
                            <a:ext cx="0" cy="234696"/>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8" name="Group 5"/>
                        <wpg:cNvGrpSpPr/>
                        <wpg:grpSpPr>
                          <a:xfrm>
                            <a:off x="2558642" y="1107347"/>
                            <a:ext cx="1476375" cy="670560"/>
                            <a:chOff x="0" y="0"/>
                            <a:chExt cx="1476462" cy="671119"/>
                          </a:xfrm>
                        </wpg:grpSpPr>
                        <wps:wsp>
                          <wps:cNvPr id="19" name="Rectangle 6"/>
                          <wps:cNvSpPr/>
                          <wps:spPr>
                            <a:xfrm>
                              <a:off x="0" y="234892"/>
                              <a:ext cx="1476462" cy="43622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B86A80">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7"/>
                          <wps:cNvCnPr/>
                          <wps:spPr>
                            <a:xfrm>
                              <a:off x="738231" y="0"/>
                              <a:ext cx="0" cy="23489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9" name="Rectangle 17"/>
                        <wps:cNvSpPr/>
                        <wps:spPr>
                          <a:xfrm>
                            <a:off x="0" y="0"/>
                            <a:ext cx="1476375" cy="43561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B20EB" w:rsidRPr="00B86A80" w:rsidRDefault="004B20EB" w:rsidP="00B86A80">
                              <w:pPr>
                                <w:jc w:val="center"/>
                              </w:pPr>
                              <w:r w:rsidRPr="00B86A80">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Connector 18"/>
                        <wps:cNvCnPr/>
                        <wps:spPr>
                          <a:xfrm>
                            <a:off x="1476462" y="226503"/>
                            <a:ext cx="10821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Text Box 19"/>
                        <wps:cNvSpPr txBox="1"/>
                        <wps:spPr>
                          <a:xfrm>
                            <a:off x="1551963" y="0"/>
                            <a:ext cx="478172" cy="2256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20EB" w:rsidRDefault="004B20EB" w:rsidP="00B86A80">
                              <w:r>
                                <w:t>Uses</w:t>
                              </w:r>
                            </w:p>
                            <w:p w:rsidR="004B20EB" w:rsidRDefault="004B20EB" w:rsidP="00B86A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8" o:spid="_x0000_s1026" style="position:absolute;left:0;text-align:left;margin-left:55.45pt;margin-top:27.1pt;width:317.7pt;height:140pt;z-index:251639808" coordsize="40350,17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">
                <v:rect id="Rectangle 4" o:spid="_x0000_s1027" style="position:absolute;left:25586;width:14764;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PyMIA&#10;AADbAAAADwAAAGRycy9kb3ducmV2LnhtbESPQWsCMRCF70L/Q5hCb5rVoshqFCkUlJ66Kl7HzZhd&#10;3EyWJOraX98IgrcZ3nvfvJkvO9uIK/lQO1YwHGQgiEunazYKdtvv/hREiMgaG8ek4E4Blou33hxz&#10;7W78S9ciGpEgHHJUUMXY5lKGsiKLYeBa4qSdnLcY0+qN1B5vCW4bOcqyibRYc7pQYUtfFZXn4mIT&#10;ZcLF3nl5X21//N/GHg/BmE+lPt671QxEpC6+zM/0Wqf6Y3j8kga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Y/IwgAAANsAAAAPAAAAAAAAAAAAAAAAAJgCAABkcnMvZG93&#10;bnJldi54bWxQSwUGAAAAAAQABAD1AAAAhwMAAAAA&#10;" fillcolor="#9bbb59 [3206]" strokecolor="#4e6128 [1606]" strokeweight="2pt">
                  <v:textbox>
                    <w:txbxContent>
                      <w:p w:rsidR="004B20EB" w:rsidRDefault="004B20EB" w:rsidP="00B86A80">
                        <w:pPr>
                          <w:jc w:val="center"/>
                        </w:pPr>
                        <w:r>
                          <w:t>Web Browser</w:t>
                        </w:r>
                      </w:p>
                    </w:txbxContent>
                  </v:textbox>
                </v:rect>
                <v:rect id="Rectangle 2" o:spid="_x0000_s1028" style="position:absolute;left:25586;top:6711;width:14764;height:4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YC8QA&#10;AADbAAAADwAAAGRycy9kb3ducmV2LnhtbERPS2vCQBC+C/0PyxR6kbqxYFrSbESqgj140Nqeh+zk&#10;0WRnQ3bV2F/vCkJv8/E9J50PphUn6l1tWcF0EoEgzq2uuVRw+Fo/v4FwHllja5kUXMjBPHsYpZho&#10;e+Ydnfa+FCGEXYIKKu+7REqXV2TQTWxHHLjC9gZ9gH0pdY/nEG5a+RJFsTRYc2iosKOPivJmfzQK&#10;lt+/47+iWS22q5/P5nVW1PYQX5R6ehwW7yA8Df5ffHdvdJgfw+2XcI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3mAvEAAAA2wAAAA8AAAAAAAAAAAAAAAAAmAIAAGRycy9k&#10;b3ducmV2LnhtbFBLBQYAAAAABAAEAPUAAACJAwAAAAA=&#10;" fillcolor="#f79646 [3209]" strokecolor="#974706 [1609]" strokeweight="2pt">
                  <v:textbox>
                    <w:txbxContent>
                      <w:p w:rsidR="004B20EB" w:rsidRDefault="004B20EB" w:rsidP="00B86A80">
                        <w:pPr>
                          <w:jc w:val="center"/>
                        </w:pPr>
                        <w:r>
                          <w:t>Web Server</w:t>
                        </w:r>
                      </w:p>
                    </w:txbxContent>
                  </v:textbox>
                </v:rect>
                <v:line id="Straight Connector 3" o:spid="_x0000_s1029" style="position:absolute;visibility:visible;mso-wrap-style:square" from="32968,4362" to="32968,6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group id="Group 5" o:spid="_x0000_s1030" style="position:absolute;left:25586;top:11073;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6" o:spid="_x0000_s1031" style="position:absolute;top:2348;width:14764;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V2L4A&#10;AADbAAAADwAAAGRycy9kb3ducmV2LnhtbERPTWsCMRC9F/wPYYTeNKuHqlujiCAUeqoKepxuprtL&#10;N5MlGTX+e1MQepvH+5zlOrlOXSnE1rOBybgARVx523Jt4HjYjeagoiBb7DyTgTtFWK8GL0ssrb/x&#10;F133UqscwrFEA41IX2odq4YcxrHviTP344NDyTDU2ga85XDX6WlRvGmHLeeGBnvaNlT97i/OwOe5&#10;RZsk9Poy+5Z4SoJ6Y415HabNOyihJP/ip/vD5vkL+PslH6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xwldi+AAAA2wAAAA8AAAAAAAAAAAAAAAAAmAIAAGRycy9kb3ducmV2&#10;LnhtbFBLBQYAAAAABAAEAPUAAACDAwAAAAA=&#10;" fillcolor="#8064a2 [3207]" strokecolor="#3f3151 [1607]" strokeweight="2pt">
                    <v:textbox>
                      <w:txbxContent>
                        <w:p w:rsidR="004B20EB" w:rsidRDefault="004B20EB" w:rsidP="00B86A80">
                          <w:pPr>
                            <w:jc w:val="center"/>
                          </w:pPr>
                          <w:r>
                            <w:t>Storage</w:t>
                          </w:r>
                        </w:p>
                      </w:txbxContent>
                    </v:textbox>
                  </v:rect>
                  <v:line id="Straight Connector 7" o:spid="_x0000_s1032" style="position:absolute;visibility:visible;mso-wrap-style:squar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group>
                <v:rect id="Rectangle 17" o:spid="_x0000_s1033" style="position:absolute;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MYQMUA&#10;AADbAAAADwAAAGRycy9kb3ducmV2LnhtbESPT2vCQBTE74LfYXlCb7qpQqmpq6gohGIP/kE8PrKv&#10;2dTs25Ddxvjt3ULB4zAzv2Fmi85WoqXGl44VvI4SEMS50yUXCk7H7fAdhA/IGivHpOBOHhbzfm+G&#10;qXY33lN7CIWIEPYpKjAh1KmUPjdk0Y9cTRy9b9dYDFE2hdQN3iLcVnKcJG/SYslxwWBNa0P59fBr&#10;Feyz9md53lyzXGZfl9Xu3n2axCj1MuiWHyACdeEZ/m9nWsFkC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xhAxQAAANsAAAAPAAAAAAAAAAAAAAAAAJgCAABkcnMv&#10;ZG93bnJldi54bWxQSwUGAAAAAAQABAD1AAAAigMAAAAA&#10;" fillcolor="#4bacc6 [3208]" strokecolor="#205867 [1608]" strokeweight="2pt">
                  <v:textbox>
                    <w:txbxContent>
                      <w:p w:rsidR="004B20EB" w:rsidRPr="00B86A80" w:rsidRDefault="004B20EB" w:rsidP="00B86A80">
                        <w:pPr>
                          <w:jc w:val="center"/>
                        </w:pPr>
                        <w:r w:rsidRPr="00B86A80">
                          <w:t>Client</w:t>
                        </w:r>
                      </w:p>
                    </w:txbxContent>
                  </v:textbox>
                </v:rect>
                <v:line id="Straight Connector 18" o:spid="_x0000_s1034" style="position:absolute;visibility:visible;mso-wrap-style:square" from="14764,2265" to="25586,2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c8IAAADcAAAADwAAAGRycy9kb3ducmV2LnhtbERPzWrCQBC+C32HZQre6qaR+pO6ihQE&#10;aXtR+wDT7JgEs7Pp7qixT989FDx+fP+LVe9adaEQG88GnkcZKOLS24YrA1+HzdMMVBRki61nMnCj&#10;CKvlw2CBhfVX3tFlL5VKIRwLNFCLdIXWsazJYRz5jjhxRx8cSoKh0jbgNYW7VudZNtEOG04NNXb0&#10;VlN52p+dgZ+Pz228fbe5TF5+309hPZvLOBozfOzXr6CEermL/91bayCfpvnpTDoC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W+c8IAAADcAAAADwAAAAAAAAAAAAAA&#10;AAChAgAAZHJzL2Rvd25yZXYueG1sUEsFBgAAAAAEAAQA+QAAAJADAAAAAA==&#10;" strokecolor="#4579b8 [3044]"/>
                <v:shapetype id="_x0000_t202" coordsize="21600,21600" o:spt="202" path="m,l,21600r21600,l21600,xe">
                  <v:stroke joinstyle="miter"/>
                  <v:path gradientshapeok="t" o:connecttype="rect"/>
                </v:shapetype>
                <v:shape id="Text Box 19" o:spid="_x0000_s1035" type="#_x0000_t202" style="position:absolute;left:15519;width:4782;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QEMYA&#10;AADcAAAADwAAAGRycy9kb3ducmV2LnhtbESPW2vCQBSE3wv+h+UIfSm6qeKF6CpSeqNvGi/4dsge&#10;k2D2bMhuk/jv3YLQx2FmvmGW686UoqHaFZYVvA4jEMSp1QVnCvbJx2AOwnlkjaVlUnAjB+tV72mJ&#10;sbYtb6nZ+UwECLsYFeTeV7GULs3JoBvaijh4F1sb9EHWmdQ1tgFuSjmKoqk0WHBYyLGit5zS6+7X&#10;KDi/ZKcf130e2vFkXL1/NcnsqBOlnvvdZgHCU+f/w4/2t1Ywmk3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YQEMYAAADcAAAADwAAAAAAAAAAAAAAAACYAgAAZHJz&#10;L2Rvd25yZXYueG1sUEsFBgAAAAAEAAQA9QAAAIsDAAAAAA==&#10;" fillcolor="white [3201]" stroked="f" strokeweight=".5pt">
                  <v:textbox>
                    <w:txbxContent>
                      <w:p w:rsidR="004B20EB" w:rsidRDefault="004B20EB" w:rsidP="00B86A80">
                        <w:r>
                          <w:t>Uses</w:t>
                        </w:r>
                      </w:p>
                      <w:p w:rsidR="004B20EB" w:rsidRDefault="004B20EB" w:rsidP="00B86A80"/>
                    </w:txbxContent>
                  </v:textbox>
                </v:shape>
              </v:group>
            </w:pict>
          </mc:Fallback>
        </mc:AlternateContent>
      </w: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Pr="00C4043F" w:rsidRDefault="00B86A80" w:rsidP="00B86A80">
      <w:pPr>
        <w:pStyle w:val="ListParagraph"/>
        <w:ind w:left="648"/>
      </w:pPr>
    </w:p>
    <w:p w:rsidR="00EF172C" w:rsidRDefault="00EF172C" w:rsidP="000F01EB">
      <w:pPr>
        <w:pStyle w:val="Heading1"/>
      </w:pPr>
      <w:r>
        <w:t>Architectural Mechanisms</w:t>
      </w:r>
    </w:p>
    <w:p w:rsidR="00454845" w:rsidRDefault="00454845" w:rsidP="00454845">
      <w:pPr>
        <w:pStyle w:val="Heading2"/>
      </w:pPr>
      <w:r>
        <w:t>Architectural Mechanism 1</w:t>
      </w:r>
      <w:r w:rsidR="00B452BB">
        <w:t xml:space="preserve"> </w:t>
      </w:r>
      <w:r w:rsidR="00A22765">
        <w:t>–</w:t>
      </w:r>
      <w:r w:rsidR="00B452BB">
        <w:t xml:space="preserve"> Web</w:t>
      </w:r>
      <w:r w:rsidR="00A22765">
        <w:t xml:space="preserve"> </w:t>
      </w:r>
      <w:r w:rsidR="00B452BB">
        <w:t>server</w:t>
      </w:r>
    </w:p>
    <w:p w:rsidR="00B452BB" w:rsidRPr="00B452BB" w:rsidRDefault="00B452BB" w:rsidP="00B452BB">
      <w:pPr>
        <w:pStyle w:val="BodyText"/>
      </w:pPr>
      <w:r>
        <w:t xml:space="preserve">This will drive </w:t>
      </w:r>
      <w:r w:rsidR="004B20EB">
        <w:t xml:space="preserve">the </w:t>
      </w:r>
      <w:r>
        <w:t xml:space="preserve">entire project.  </w:t>
      </w:r>
      <w:r w:rsidR="004B20EB">
        <w:t>A</w:t>
      </w:r>
      <w:r w:rsidR="00292DA7">
        <w:t xml:space="preserve">n </w:t>
      </w:r>
      <w:r>
        <w:t>Apache Tomcat web</w:t>
      </w:r>
      <w:r w:rsidR="00A22765">
        <w:t xml:space="preserve"> </w:t>
      </w:r>
      <w:r>
        <w:t xml:space="preserve">server instance </w:t>
      </w:r>
      <w:r w:rsidR="004B20EB">
        <w:t xml:space="preserve">will be </w:t>
      </w:r>
      <w:r>
        <w:t xml:space="preserve">running on a Northeastern-provided </w:t>
      </w:r>
      <w:r w:rsidR="004B20EB">
        <w:t>L</w:t>
      </w:r>
      <w:r>
        <w:t>inux server.  Tomcat is the Apache web</w:t>
      </w:r>
      <w:r w:rsidR="00A22765">
        <w:t xml:space="preserve"> </w:t>
      </w:r>
      <w:r>
        <w:t>server that supports Java-based applications</w:t>
      </w:r>
      <w:r w:rsidR="004B20EB">
        <w:t>.</w:t>
      </w:r>
      <w:r w:rsidR="00292DA7">
        <w:t xml:space="preserve">  </w:t>
      </w:r>
      <w:r>
        <w:t xml:space="preserve">This </w:t>
      </w:r>
      <w:r w:rsidR="006601AD">
        <w:t>has been prototyped and is working.</w:t>
      </w:r>
    </w:p>
    <w:p w:rsidR="00454845" w:rsidRDefault="00454845" w:rsidP="00454845">
      <w:pPr>
        <w:pStyle w:val="Heading2"/>
      </w:pPr>
      <w:r>
        <w:t>Architectural Mechanism 2</w:t>
      </w:r>
      <w:r w:rsidR="00B452BB">
        <w:t xml:space="preserve"> - Database</w:t>
      </w:r>
    </w:p>
    <w:p w:rsidR="00B452BB" w:rsidRDefault="004B20EB" w:rsidP="00B452BB">
      <w:pPr>
        <w:pStyle w:val="BodyText"/>
      </w:pPr>
      <w:r>
        <w:t>A</w:t>
      </w:r>
      <w:r w:rsidR="00B452BB">
        <w:t>ll user</w:t>
      </w:r>
      <w:r w:rsidR="000E205E">
        <w:t>s</w:t>
      </w:r>
      <w:r w:rsidR="00B452BB">
        <w:t xml:space="preserve"> and project data </w:t>
      </w:r>
      <w:r>
        <w:t>will</w:t>
      </w:r>
      <w:r w:rsidR="00A22765">
        <w:t xml:space="preserve"> either</w:t>
      </w:r>
      <w:r>
        <w:t xml:space="preserve"> be stored</w:t>
      </w:r>
      <w:r w:rsidR="000F3D71">
        <w:t xml:space="preserve"> </w:t>
      </w:r>
      <w:r w:rsidR="00B452BB">
        <w:t xml:space="preserve">in the database, or </w:t>
      </w:r>
      <w:r w:rsidR="00A22765">
        <w:t>have a</w:t>
      </w:r>
      <w:r w:rsidR="00B452BB">
        <w:t xml:space="preserve"> reference to </w:t>
      </w:r>
      <w:r w:rsidR="00C2560E">
        <w:t>their</w:t>
      </w:r>
      <w:r w:rsidR="00B452BB">
        <w:t xml:space="preserve"> location</w:t>
      </w:r>
      <w:r w:rsidR="00A22765">
        <w:t xml:space="preserve"> stored</w:t>
      </w:r>
      <w:r w:rsidR="00B452BB">
        <w:t xml:space="preserve"> (as in the case of the UML </w:t>
      </w:r>
      <w:r w:rsidR="00A22765">
        <w:t>files, both .core and .</w:t>
      </w:r>
      <w:proofErr w:type="spellStart"/>
      <w:r w:rsidR="00A22765">
        <w:t>png</w:t>
      </w:r>
      <w:proofErr w:type="spellEnd"/>
      <w:r w:rsidR="00B452BB">
        <w:t xml:space="preserve">).  MySQL </w:t>
      </w:r>
      <w:r>
        <w:t xml:space="preserve">is </w:t>
      </w:r>
      <w:r w:rsidR="00B452BB">
        <w:t xml:space="preserve">the database, because it’s an open source relational database that </w:t>
      </w:r>
      <w:r>
        <w:t>is familiar to most of the development team</w:t>
      </w:r>
      <w:r w:rsidR="00A22765">
        <w:t>.</w:t>
      </w:r>
    </w:p>
    <w:p w:rsidR="00B452BB" w:rsidRPr="00B452BB" w:rsidRDefault="00B452BB" w:rsidP="00B452BB">
      <w:pPr>
        <w:pStyle w:val="BodyText"/>
      </w:pPr>
      <w:r>
        <w:t xml:space="preserve">This </w:t>
      </w:r>
      <w:r w:rsidR="006601AD">
        <w:t>has been prototyped and is working</w:t>
      </w:r>
      <w:ins w:id="16" w:author="cserrano" w:date="2013-02-28T09:44:00Z">
        <w:r w:rsidR="00957819">
          <w:t>.</w:t>
        </w:r>
      </w:ins>
    </w:p>
    <w:p w:rsidR="00B452BB" w:rsidRDefault="00B452BB" w:rsidP="00B452BB">
      <w:pPr>
        <w:pStyle w:val="Heading2"/>
      </w:pPr>
      <w:r>
        <w:t xml:space="preserve">Architectural Mechanism 3 </w:t>
      </w:r>
      <w:r w:rsidR="00C61028">
        <w:t>–</w:t>
      </w:r>
      <w:r>
        <w:t xml:space="preserve"> UI</w:t>
      </w:r>
      <w:r w:rsidR="00C61028">
        <w:t>/Front End</w:t>
      </w:r>
      <w:r w:rsidR="000B79B1">
        <w:t xml:space="preserve"> (view)</w:t>
      </w:r>
    </w:p>
    <w:p w:rsidR="00B452BB" w:rsidRDefault="004B20EB">
      <w:pPr>
        <w:pStyle w:val="BodyText"/>
      </w:pPr>
      <w:r>
        <w:t>A</w:t>
      </w:r>
      <w:r w:rsidR="00B452BB">
        <w:t xml:space="preserve"> combination of HTML/CSS </w:t>
      </w:r>
      <w:r>
        <w:t xml:space="preserve">will be used </w:t>
      </w:r>
      <w:r w:rsidR="00B452BB">
        <w:t>to design the webpage</w:t>
      </w:r>
      <w:r w:rsidR="00A22765">
        <w:t xml:space="preserve"> User Interface</w:t>
      </w:r>
      <w:r w:rsidR="00B452BB">
        <w:t xml:space="preserve"> </w:t>
      </w:r>
      <w:r w:rsidR="00A22765">
        <w:t>(</w:t>
      </w:r>
      <w:r w:rsidR="00B452BB">
        <w:t>UI</w:t>
      </w:r>
      <w:r w:rsidR="00A22765">
        <w:t>)</w:t>
      </w:r>
      <w:r w:rsidR="00B452BB">
        <w:t xml:space="preserve">, as most of the </w:t>
      </w:r>
      <w:r>
        <w:t xml:space="preserve">team </w:t>
      </w:r>
      <w:r w:rsidR="00B452BB">
        <w:t xml:space="preserve">has had some training in this as part of </w:t>
      </w:r>
      <w:r>
        <w:t xml:space="preserve">their academic </w:t>
      </w:r>
      <w:r w:rsidR="00B452BB">
        <w:t>program.</w:t>
      </w:r>
    </w:p>
    <w:p w:rsidR="00D95411" w:rsidRDefault="00D95411">
      <w:pPr>
        <w:pStyle w:val="Heading2"/>
      </w:pPr>
      <w:r>
        <w:t xml:space="preserve">Architectural Mechanism 4 – </w:t>
      </w:r>
      <w:r w:rsidR="0073258D">
        <w:t>High</w:t>
      </w:r>
      <w:ins w:id="17" w:author="cserrano" w:date="2013-02-28T09:45:00Z">
        <w:r w:rsidR="00957819">
          <w:t>-</w:t>
        </w:r>
      </w:ins>
      <w:r w:rsidR="0073258D">
        <w:t>level Components</w:t>
      </w:r>
    </w:p>
    <w:p w:rsidR="00D95411" w:rsidRDefault="004B20EB">
      <w:pPr>
        <w:pStyle w:val="BodyText"/>
      </w:pPr>
      <w:r>
        <w:t>This consists of</w:t>
      </w:r>
      <w:r w:rsidR="00D95411">
        <w:t xml:space="preserve"> a series </w:t>
      </w:r>
      <w:r w:rsidR="000E205E">
        <w:t xml:space="preserve">of </w:t>
      </w:r>
      <w:r w:rsidR="00957819">
        <w:t>high-</w:t>
      </w:r>
      <w:r w:rsidR="0073258D">
        <w:t>level components as discussed in the next section. The main goal is to provide a level of abstraction for the developer’s code to compare and possibly merge the UML diagrams. It also caters for facilitating any extension during the next iteration of the software. The other goal is to isolate the development teams’ tasks and promote a low coupled design mindset.</w:t>
      </w:r>
    </w:p>
    <w:p w:rsidR="00D95411" w:rsidRDefault="00D95411" w:rsidP="00D95411">
      <w:pPr>
        <w:pStyle w:val="Heading2"/>
      </w:pPr>
      <w:r>
        <w:t>Architectural Mechanism 5 – UML Diagram Parsing</w:t>
      </w:r>
    </w:p>
    <w:p w:rsidR="00BD476D" w:rsidRDefault="00BD476D">
      <w:pPr>
        <w:pStyle w:val="BodyText"/>
      </w:pPr>
      <w:r>
        <w:t>The diagrams will be parsed using a standard SAX Parser. The Elements and it</w:t>
      </w:r>
      <w:r w:rsidR="000E205E">
        <w:t>s</w:t>
      </w:r>
      <w:r>
        <w:t xml:space="preserve"> corresponding attributes will be saved in </w:t>
      </w:r>
      <w:r w:rsidR="000E205E">
        <w:t xml:space="preserve">a </w:t>
      </w:r>
      <w:r>
        <w:t>list.</w:t>
      </w:r>
      <w:r w:rsidR="0037043A">
        <w:t xml:space="preserve"> The UML Parser will then p</w:t>
      </w:r>
      <w:r>
        <w:t xml:space="preserve">lace </w:t>
      </w:r>
      <w:r w:rsidR="0037043A">
        <w:t xml:space="preserve">each element </w:t>
      </w:r>
      <w:r>
        <w:t xml:space="preserve">based on </w:t>
      </w:r>
      <w:r w:rsidR="0037043A">
        <w:t>its</w:t>
      </w:r>
      <w:r>
        <w:t xml:space="preserve"> UML attribute.   </w:t>
      </w:r>
    </w:p>
    <w:p w:rsidR="00D95411" w:rsidRDefault="007B6C08" w:rsidP="00813BD7">
      <w:pPr>
        <w:pStyle w:val="Heading2"/>
      </w:pPr>
      <w:r>
        <w:t>Architectural Mechanism 6</w:t>
      </w:r>
      <w:r w:rsidR="00D95411">
        <w:t xml:space="preserve"> – Diagram </w:t>
      </w:r>
      <w:r w:rsidR="00813BD7">
        <w:t xml:space="preserve">Visualization </w:t>
      </w:r>
    </w:p>
    <w:p w:rsidR="00D84C81" w:rsidRDefault="00D84C81" w:rsidP="00D364F7">
      <w:pPr>
        <w:ind w:left="720"/>
      </w:pPr>
    </w:p>
    <w:p w:rsidR="00D364F7" w:rsidRDefault="00D364F7" w:rsidP="00D364F7">
      <w:pPr>
        <w:ind w:left="720"/>
      </w:pPr>
      <w:proofErr w:type="spellStart"/>
      <w:r w:rsidRPr="00D364F7">
        <w:t>UMLGraph</w:t>
      </w:r>
      <w:proofErr w:type="spellEnd"/>
      <w:r w:rsidRPr="00D364F7">
        <w:t xml:space="preserve"> </w:t>
      </w:r>
      <w:r w:rsidR="00957819">
        <w:t>and</w:t>
      </w:r>
      <w:r w:rsidR="00957819" w:rsidRPr="00D364F7">
        <w:t xml:space="preserve"> </w:t>
      </w:r>
      <w:proofErr w:type="spellStart"/>
      <w:r w:rsidRPr="00D364F7">
        <w:t>GraphViz</w:t>
      </w:r>
      <w:proofErr w:type="spellEnd"/>
      <w:r w:rsidRPr="00D364F7">
        <w:t xml:space="preserve"> </w:t>
      </w:r>
      <w:r w:rsidR="006B4688">
        <w:t>are</w:t>
      </w:r>
      <w:r>
        <w:t xml:space="preserve"> responsible for class diagram visualization. </w:t>
      </w:r>
      <w:r w:rsidR="0037043A">
        <w:t xml:space="preserve">The upload code will </w:t>
      </w:r>
      <w:r w:rsidRPr="00D364F7">
        <w:t>parse the .</w:t>
      </w:r>
      <w:proofErr w:type="spellStart"/>
      <w:r w:rsidRPr="00D364F7">
        <w:t>ecore</w:t>
      </w:r>
      <w:proofErr w:type="spellEnd"/>
      <w:r w:rsidR="0037043A">
        <w:t>/.</w:t>
      </w:r>
      <w:proofErr w:type="spellStart"/>
      <w:r w:rsidR="0037043A">
        <w:t>uml</w:t>
      </w:r>
      <w:proofErr w:type="spellEnd"/>
      <w:r w:rsidR="00BD2BCC">
        <w:t xml:space="preserve"> and .notation</w:t>
      </w:r>
      <w:del w:id="18" w:author="Richard Do" w:date="2013-02-28T12:23:00Z">
        <w:r w:rsidR="0037043A" w:rsidDel="00BD2BCC">
          <w:delText xml:space="preserve"> </w:delText>
        </w:r>
      </w:del>
      <w:del w:id="19" w:author="cserrano" w:date="2013-02-28T09:46:00Z">
        <w:r w:rsidRPr="00D364F7" w:rsidDel="00957819">
          <w:delText xml:space="preserve"> </w:delText>
        </w:r>
      </w:del>
      <w:ins w:id="20" w:author="Richard Do" w:date="2013-02-28T12:23:00Z">
        <w:r w:rsidR="00BD2BCC">
          <w:t xml:space="preserve"> </w:t>
        </w:r>
      </w:ins>
      <w:r w:rsidRPr="00D364F7">
        <w:t>file</w:t>
      </w:r>
      <w:r w:rsidR="00BD2BCC">
        <w:t>(s)</w:t>
      </w:r>
      <w:r w:rsidRPr="00D364F7">
        <w:t xml:space="preserve"> and create a simple .java file which will be the input to </w:t>
      </w:r>
      <w:proofErr w:type="spellStart"/>
      <w:r w:rsidRPr="00D364F7">
        <w:t>UMLGraph</w:t>
      </w:r>
      <w:proofErr w:type="spellEnd"/>
      <w:r w:rsidRPr="00D364F7">
        <w:t xml:space="preserve">. The output of </w:t>
      </w:r>
      <w:proofErr w:type="spellStart"/>
      <w:r w:rsidRPr="00D364F7">
        <w:t>UMLGraph</w:t>
      </w:r>
      <w:proofErr w:type="spellEnd"/>
      <w:r>
        <w:t xml:space="preserve"> (known as dot format)</w:t>
      </w:r>
      <w:r w:rsidRPr="00D364F7">
        <w:t xml:space="preserve"> will be processed through </w:t>
      </w:r>
      <w:proofErr w:type="spellStart"/>
      <w:r w:rsidRPr="00D364F7">
        <w:t>GraphViz</w:t>
      </w:r>
      <w:proofErr w:type="spellEnd"/>
      <w:r>
        <w:t xml:space="preserve"> (a generic graph visualization tool, not UML specific)</w:t>
      </w:r>
      <w:r w:rsidRPr="00D364F7">
        <w:t>, which will prod</w:t>
      </w:r>
      <w:r>
        <w:t>uce the diagram as a .</w:t>
      </w:r>
      <w:proofErr w:type="spellStart"/>
      <w:r>
        <w:t>png</w:t>
      </w:r>
      <w:proofErr w:type="spellEnd"/>
      <w:r>
        <w:t xml:space="preserve"> file.</w:t>
      </w:r>
    </w:p>
    <w:p w:rsidR="006A547D" w:rsidRDefault="006A547D" w:rsidP="00D364F7">
      <w:pPr>
        <w:ind w:left="720"/>
      </w:pPr>
    </w:p>
    <w:p w:rsidR="0037043A" w:rsidRDefault="0037043A" w:rsidP="00D364F7">
      <w:pPr>
        <w:ind w:left="720"/>
      </w:pPr>
    </w:p>
    <w:p w:rsidR="006A547D" w:rsidRDefault="006A547D" w:rsidP="006A547D">
      <w:pPr>
        <w:ind w:left="720"/>
      </w:pPr>
      <w:r>
        <w:t xml:space="preserve">For the extension to integrate sequence diagram in the existing project, the new system will continue with </w:t>
      </w:r>
      <w:proofErr w:type="spellStart"/>
      <w:r>
        <w:t>UMLGraph</w:t>
      </w:r>
      <w:proofErr w:type="spellEnd"/>
      <w:r>
        <w:t xml:space="preserve"> to define the sequence diagram in .pic file </w:t>
      </w:r>
      <w:r w:rsidR="006B4688">
        <w:t xml:space="preserve">format </w:t>
      </w:r>
      <w:r>
        <w:t>and then visualize by pic2plot graphing tool, which will produce the diagram as a .</w:t>
      </w:r>
      <w:proofErr w:type="spellStart"/>
      <w:r>
        <w:t>png</w:t>
      </w:r>
      <w:proofErr w:type="spellEnd"/>
      <w:r>
        <w:t xml:space="preserve"> or .gif file.</w:t>
      </w:r>
    </w:p>
    <w:p w:rsidR="000B79B1" w:rsidRDefault="000B79B1" w:rsidP="000B79B1">
      <w:pPr>
        <w:pStyle w:val="Heading2"/>
      </w:pPr>
      <w:r>
        <w:t xml:space="preserve">Architectural Mechanism </w:t>
      </w:r>
      <w:r w:rsidR="007B6C08">
        <w:t>7</w:t>
      </w:r>
      <w:r>
        <w:t xml:space="preserve"> – MVC Architecture (model-view-controller)</w:t>
      </w:r>
    </w:p>
    <w:p w:rsidR="0033580E" w:rsidRPr="0033580E" w:rsidRDefault="004B20EB" w:rsidP="003A703B">
      <w:pPr>
        <w:ind w:left="720"/>
      </w:pPr>
      <w:r>
        <w:t>The</w:t>
      </w:r>
      <w:r w:rsidR="0033580E">
        <w:t xml:space="preserve"> MVC architecture</w:t>
      </w:r>
      <w:r w:rsidR="00292A42">
        <w:t xml:space="preserve"> </w:t>
      </w:r>
      <w:r>
        <w:t xml:space="preserve">is used </w:t>
      </w:r>
      <w:r w:rsidR="00292A42">
        <w:t xml:space="preserve">throughout </w:t>
      </w:r>
      <w:r>
        <w:t xml:space="preserve">the </w:t>
      </w:r>
      <w:r w:rsidR="00292A42">
        <w:t>application</w:t>
      </w:r>
      <w:r w:rsidR="0033580E">
        <w:t>.</w:t>
      </w:r>
      <w:r w:rsidR="00632A0F">
        <w:t xml:space="preserve">   </w:t>
      </w:r>
      <w:r w:rsidR="00292A42">
        <w:t xml:space="preserve">This allows </w:t>
      </w:r>
      <w:r>
        <w:t>a</w:t>
      </w:r>
      <w:r w:rsidR="00292A42">
        <w:t xml:space="preserve"> separa</w:t>
      </w:r>
      <w:r>
        <w:t xml:space="preserve">tion of </w:t>
      </w:r>
      <w:r w:rsidR="00292A42">
        <w:t xml:space="preserve">business logic from data </w:t>
      </w:r>
      <w:r>
        <w:t xml:space="preserve">and from </w:t>
      </w:r>
      <w:r w:rsidR="00292A42">
        <w:t xml:space="preserve">presentation code.  This means that </w:t>
      </w:r>
      <w:r>
        <w:t>there will be</w:t>
      </w:r>
      <w:r w:rsidR="00292A42">
        <w:t xml:space="preserve"> separate code for the Controller (servlets), and that does not m</w:t>
      </w:r>
      <w:r w:rsidR="00386498">
        <w:t>ix with our Presentation code (JavaScript</w:t>
      </w:r>
      <w:r w:rsidR="00292A42">
        <w:t xml:space="preserve">/JSP).  Similarly, the data is stored in </w:t>
      </w:r>
      <w:r w:rsidR="00386498">
        <w:t>JavaBeans</w:t>
      </w:r>
      <w:r w:rsidR="00292A42">
        <w:t>, which are again separate.</w:t>
      </w:r>
    </w:p>
    <w:p w:rsidR="000B79B1" w:rsidRDefault="000B79B1" w:rsidP="000B79B1">
      <w:pPr>
        <w:pStyle w:val="Heading2"/>
      </w:pPr>
      <w:r>
        <w:t xml:space="preserve">Architectural Mechanism </w:t>
      </w:r>
      <w:r w:rsidR="007B6C08">
        <w:t>8</w:t>
      </w:r>
      <w:r>
        <w:t xml:space="preserve"> – Servlet</w:t>
      </w:r>
    </w:p>
    <w:p w:rsidR="0033580E" w:rsidRPr="0033580E" w:rsidRDefault="0033580E" w:rsidP="003A703B">
      <w:pPr>
        <w:ind w:left="720"/>
      </w:pPr>
      <w:r>
        <w:t xml:space="preserve">Java servlets </w:t>
      </w:r>
      <w:r w:rsidR="004B20EB">
        <w:t xml:space="preserve">will provide </w:t>
      </w:r>
      <w:r>
        <w:t>our web mechanism.</w:t>
      </w:r>
      <w:r w:rsidR="00292A42">
        <w:t xml:space="preserve">  This is where all of </w:t>
      </w:r>
      <w:r w:rsidR="004B20EB">
        <w:t xml:space="preserve">the </w:t>
      </w:r>
      <w:r w:rsidR="00292A42">
        <w:t>application logic is done.  This is considered the ‘Controller’ portion of our M</w:t>
      </w:r>
      <w:del w:id="21" w:author="cserrano" w:date="2013-02-28T09:47:00Z">
        <w:r w:rsidR="00292A42" w:rsidDel="00957819">
          <w:delText>-</w:delText>
        </w:r>
      </w:del>
      <w:r w:rsidR="00292A42">
        <w:t>V</w:t>
      </w:r>
      <w:del w:id="22" w:author="cserrano" w:date="2013-02-28T09:47:00Z">
        <w:r w:rsidR="00292A42" w:rsidDel="00957819">
          <w:delText>-</w:delText>
        </w:r>
      </w:del>
      <w:r w:rsidR="00292A42">
        <w:t>C architecture.</w:t>
      </w:r>
    </w:p>
    <w:p w:rsidR="000B79B1" w:rsidRDefault="000B79B1" w:rsidP="000B79B1">
      <w:pPr>
        <w:pStyle w:val="Heading2"/>
      </w:pPr>
      <w:r>
        <w:t xml:space="preserve">Architectural Mechanism </w:t>
      </w:r>
      <w:r w:rsidR="007B6C08">
        <w:t>9</w:t>
      </w:r>
      <w:r>
        <w:t>– Model</w:t>
      </w:r>
    </w:p>
    <w:p w:rsidR="00632A0F" w:rsidRPr="00632A0F" w:rsidRDefault="00FE3700" w:rsidP="003A703B">
      <w:pPr>
        <w:ind w:left="720"/>
      </w:pPr>
      <w:r>
        <w:t>T</w:t>
      </w:r>
      <w:r w:rsidR="00292A42">
        <w:t xml:space="preserve">he </w:t>
      </w:r>
      <w:r w:rsidR="00386498">
        <w:t>JavaBeans</w:t>
      </w:r>
      <w:r w:rsidR="00292A42">
        <w:t xml:space="preserve"> model </w:t>
      </w:r>
      <w:r>
        <w:t xml:space="preserve">is used </w:t>
      </w:r>
      <w:r w:rsidR="00292A42">
        <w:t xml:space="preserve">in </w:t>
      </w:r>
      <w:r>
        <w:t xml:space="preserve">the </w:t>
      </w:r>
      <w:r w:rsidR="00292A42">
        <w:t xml:space="preserve">software, which makes </w:t>
      </w:r>
      <w:r>
        <w:t xml:space="preserve">the </w:t>
      </w:r>
      <w:r w:rsidR="00292A42">
        <w:t xml:space="preserve">code a system of reusable software components.  This is done by writing classes in a particular convention.  Using </w:t>
      </w:r>
      <w:r w:rsidR="00386498">
        <w:t>JavaBeans</w:t>
      </w:r>
      <w:r w:rsidR="00292A42">
        <w:t xml:space="preserve"> allows us to encapsulate </w:t>
      </w:r>
      <w:r>
        <w:t xml:space="preserve">the </w:t>
      </w:r>
      <w:r w:rsidR="00292A42">
        <w:t xml:space="preserve">data and have a standard method of accessing it, which means </w:t>
      </w:r>
      <w:r>
        <w:t xml:space="preserve">it </w:t>
      </w:r>
      <w:r w:rsidR="00292A42">
        <w:t xml:space="preserve">can </w:t>
      </w:r>
      <w:r>
        <w:t>be</w:t>
      </w:r>
      <w:r w:rsidR="00F84936">
        <w:t xml:space="preserve"> </w:t>
      </w:r>
      <w:r w:rsidR="00292A42">
        <w:t xml:space="preserve">completely separate from the view or controller portions of </w:t>
      </w:r>
      <w:r>
        <w:t xml:space="preserve">the </w:t>
      </w:r>
      <w:r w:rsidR="00292A42">
        <w:t>code.</w:t>
      </w:r>
      <w:r w:rsidR="00D540CD">
        <w:t xml:space="preserve">  These </w:t>
      </w:r>
      <w:r w:rsidR="00386498">
        <w:t>JavaBeans</w:t>
      </w:r>
      <w:r w:rsidR="00D540CD">
        <w:t xml:space="preserve"> are the only code pieces that directly manipulate data in </w:t>
      </w:r>
      <w:r>
        <w:t xml:space="preserve">the </w:t>
      </w:r>
      <w:r w:rsidR="00D540CD">
        <w:t>system.</w:t>
      </w:r>
    </w:p>
    <w:p w:rsidR="00FF2BD5" w:rsidRDefault="00FF2BD5">
      <w:pPr>
        <w:pStyle w:val="Heading2"/>
      </w:pPr>
      <w:r>
        <w:t xml:space="preserve">Architectural Mechanism </w:t>
      </w:r>
      <w:r w:rsidR="000D6502">
        <w:t>1</w:t>
      </w:r>
      <w:r w:rsidR="007B6C08">
        <w:t>0</w:t>
      </w:r>
      <w:r>
        <w:t xml:space="preserve"> – </w:t>
      </w:r>
      <w:r w:rsidR="00FC0BDF">
        <w:t xml:space="preserve">Parsing through </w:t>
      </w:r>
      <w:r>
        <w:t xml:space="preserve">Ecore </w:t>
      </w:r>
      <w:r w:rsidR="000D6502">
        <w:t>D</w:t>
      </w:r>
      <w:r>
        <w:t xml:space="preserve">ata </w:t>
      </w:r>
      <w:r w:rsidR="000D6502">
        <w:t>M</w:t>
      </w:r>
      <w:r>
        <w:t>odel</w:t>
      </w:r>
      <w:r w:rsidR="00FC0BDF">
        <w:t xml:space="preserve"> </w:t>
      </w:r>
    </w:p>
    <w:p w:rsidR="00B254D2" w:rsidRDefault="00B254D2" w:rsidP="00B254D2">
      <w:pPr>
        <w:pStyle w:val="BodyText"/>
      </w:pPr>
      <w:r>
        <w:t>The Ecore Data Model, as defined here, will model the diagrams in code:</w:t>
      </w:r>
    </w:p>
    <w:p w:rsidR="00C068D8" w:rsidRDefault="00FF2BD5">
      <w:pPr>
        <w:pStyle w:val="BodyText"/>
      </w:pPr>
      <w:r>
        <w:rPr>
          <w:noProof/>
          <w:lang w:bidi="hi-IN"/>
        </w:rPr>
        <w:drawing>
          <wp:inline distT="0" distB="0" distL="0" distR="0">
            <wp:extent cx="4148051" cy="3000894"/>
            <wp:effectExtent l="0" t="0" r="5080" b="9525"/>
            <wp:docPr id="1" name="Picture 1" descr="bos-mpu51:Users:alonardo:Desktop:Screen Shot 2012-10-22 at 9.54.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s-mpu51:Users:alonardo:Desktop:Screen Shot 2012-10-22 at 9.54.43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8053" cy="3000895"/>
                    </a:xfrm>
                    <a:prstGeom prst="rect">
                      <a:avLst/>
                    </a:prstGeom>
                    <a:noFill/>
                    <a:ln>
                      <a:noFill/>
                    </a:ln>
                  </pic:spPr>
                </pic:pic>
              </a:graphicData>
            </a:graphic>
          </wp:inline>
        </w:drawing>
      </w:r>
    </w:p>
    <w:p w:rsidR="008917F6" w:rsidRDefault="008917F6" w:rsidP="00745289">
      <w:pPr>
        <w:pStyle w:val="Heading2"/>
      </w:pPr>
    </w:p>
    <w:p w:rsidR="00745289" w:rsidRDefault="00745289" w:rsidP="00745289">
      <w:pPr>
        <w:pStyle w:val="Heading2"/>
      </w:pPr>
      <w:r>
        <w:t>Architectural Mechanism 1</w:t>
      </w:r>
      <w:r w:rsidR="007B6C08">
        <w:t>1</w:t>
      </w:r>
      <w:r>
        <w:t xml:space="preserve"> – </w:t>
      </w:r>
      <w:r w:rsidR="008917F6">
        <w:t>Parsing</w:t>
      </w:r>
      <w:r w:rsidR="008A24F2">
        <w:t xml:space="preserve"> XMI</w:t>
      </w:r>
      <w:r w:rsidR="00272B50">
        <w:t xml:space="preserve"> Model</w:t>
      </w:r>
    </w:p>
    <w:p w:rsidR="00451638" w:rsidRDefault="007B6C08" w:rsidP="00C22B3F">
      <w:pPr>
        <w:ind w:left="720"/>
      </w:pPr>
      <w:r>
        <w:t xml:space="preserve">The </w:t>
      </w:r>
      <w:r w:rsidR="00451638">
        <w:t xml:space="preserve">SAX Parser </w:t>
      </w:r>
      <w:r>
        <w:t>will be used f</w:t>
      </w:r>
      <w:r w:rsidR="00451638">
        <w:t>o</w:t>
      </w:r>
      <w:r>
        <w:t>r</w:t>
      </w:r>
      <w:r w:rsidR="00451638">
        <w:t xml:space="preserve"> parsing the UML diagram.  </w:t>
      </w:r>
      <w:r w:rsidR="00272B50">
        <w:t xml:space="preserve">The XMI Parser Model, as defined here, will be developed. </w:t>
      </w:r>
    </w:p>
    <w:p w:rsidR="00451638" w:rsidRPr="00451638" w:rsidRDefault="00451638" w:rsidP="00451638"/>
    <w:p w:rsidR="008917F6" w:rsidRDefault="00451638" w:rsidP="008917F6">
      <w:r>
        <w:lastRenderedPageBreak/>
        <w:tab/>
      </w:r>
      <w:r w:rsidR="008A24F2" w:rsidRPr="008A24F2">
        <w:rPr>
          <w:noProof/>
          <w:lang w:bidi="hi-IN"/>
        </w:rPr>
        <w:drawing>
          <wp:inline distT="0" distB="0" distL="0" distR="0" wp14:anchorId="3D708932" wp14:editId="214C1164">
            <wp:extent cx="3657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600" cy="2438400"/>
                    </a:xfrm>
                    <a:prstGeom prst="rect">
                      <a:avLst/>
                    </a:prstGeom>
                  </pic:spPr>
                </pic:pic>
              </a:graphicData>
            </a:graphic>
          </wp:inline>
        </w:drawing>
      </w:r>
      <w:r w:rsidR="002547F5">
        <w:t xml:space="preserve"> </w:t>
      </w:r>
    </w:p>
    <w:p w:rsidR="008A24F2" w:rsidRDefault="008A24F2" w:rsidP="008917F6"/>
    <w:p w:rsidR="008A24F2" w:rsidRDefault="008A24F2" w:rsidP="008917F6">
      <w:r>
        <w:t xml:space="preserve"> </w:t>
      </w:r>
    </w:p>
    <w:p w:rsidR="002106C8" w:rsidRDefault="002106C8" w:rsidP="008917F6">
      <w:r>
        <w:t xml:space="preserve">      </w:t>
      </w:r>
    </w:p>
    <w:p w:rsidR="008A24F2" w:rsidRPr="008917F6" w:rsidRDefault="008A24F2" w:rsidP="008917F6"/>
    <w:p w:rsidR="002106C8" w:rsidRDefault="002106C8" w:rsidP="002106C8">
      <w:pPr>
        <w:pStyle w:val="Heading2"/>
      </w:pPr>
      <w:r>
        <w:t>Architectural Mechanism 1</w:t>
      </w:r>
      <w:r w:rsidR="007B6C08">
        <w:t>2</w:t>
      </w:r>
      <w:r>
        <w:t xml:space="preserve"> – Upload Model</w:t>
      </w:r>
    </w:p>
    <w:p w:rsidR="00272B50" w:rsidRPr="00272B50" w:rsidRDefault="00272B50" w:rsidP="00C22B3F">
      <w:pPr>
        <w:ind w:left="720"/>
      </w:pPr>
      <w:r>
        <w:t>The upload model will implem</w:t>
      </w:r>
      <w:r w:rsidR="005D7ED6">
        <w:t xml:space="preserve">ent </w:t>
      </w:r>
      <w:r w:rsidR="006B4688">
        <w:t xml:space="preserve">Parameterized </w:t>
      </w:r>
      <w:r w:rsidR="005D7ED6">
        <w:t xml:space="preserve">Factory </w:t>
      </w:r>
      <w:r w:rsidR="006B4688">
        <w:t xml:space="preserve">Method </w:t>
      </w:r>
      <w:r w:rsidR="005D7ED6">
        <w:t>Design Pattern. The</w:t>
      </w:r>
      <w:r>
        <w:t xml:space="preserve"> model below will be developed.</w:t>
      </w:r>
    </w:p>
    <w:p w:rsidR="002106C8" w:rsidRDefault="002106C8" w:rsidP="002106C8">
      <w:r>
        <w:tab/>
      </w:r>
      <w:r w:rsidR="00272B50" w:rsidRPr="00272B50">
        <w:rPr>
          <w:noProof/>
          <w:lang w:bidi="hi-IN"/>
        </w:rPr>
        <w:drawing>
          <wp:inline distT="0" distB="0" distL="0" distR="0" wp14:anchorId="1EC1CCFF" wp14:editId="7C6CD189">
            <wp:extent cx="40100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0025" cy="3057525"/>
                    </a:xfrm>
                    <a:prstGeom prst="rect">
                      <a:avLst/>
                    </a:prstGeom>
                  </pic:spPr>
                </pic:pic>
              </a:graphicData>
            </a:graphic>
          </wp:inline>
        </w:drawing>
      </w:r>
    </w:p>
    <w:p w:rsidR="002106C8" w:rsidRDefault="002106C8" w:rsidP="002106C8">
      <w:pPr>
        <w:pStyle w:val="Heading2"/>
      </w:pPr>
      <w:r>
        <w:t>Architectural Mechanism 1</w:t>
      </w:r>
      <w:r w:rsidR="007B6C08">
        <w:t>3</w:t>
      </w:r>
      <w:r>
        <w:t xml:space="preserve"> – Compare and Merge Model</w:t>
      </w:r>
    </w:p>
    <w:p w:rsidR="005D7ED6" w:rsidRPr="005D7ED6" w:rsidRDefault="005D7ED6" w:rsidP="00C22B3F">
      <w:pPr>
        <w:ind w:left="720"/>
      </w:pPr>
      <w:r>
        <w:t xml:space="preserve">The compare model will implement the </w:t>
      </w:r>
      <w:r w:rsidR="00F52076">
        <w:t xml:space="preserve">Factory Method </w:t>
      </w:r>
      <w:r w:rsidR="00E77B2B">
        <w:t>d</w:t>
      </w:r>
      <w:r w:rsidR="00F52076">
        <w:t>esign</w:t>
      </w:r>
      <w:r>
        <w:t xml:space="preserve"> pattern. The model below will be developed.</w:t>
      </w:r>
    </w:p>
    <w:p w:rsidR="002106C8" w:rsidRDefault="002106C8" w:rsidP="002106C8">
      <w:r>
        <w:tab/>
      </w:r>
    </w:p>
    <w:p w:rsidR="004B3642" w:rsidRDefault="004B3642" w:rsidP="00455D00">
      <w:pPr>
        <w:pStyle w:val="Heading2"/>
        <w:rPr>
          <w:ins w:id="23" w:author="Richard Do" w:date="2013-02-28T11:57:00Z"/>
        </w:rPr>
      </w:pPr>
    </w:p>
    <w:p w:rsidR="004B3642" w:rsidRDefault="004B3642" w:rsidP="00455D00">
      <w:pPr>
        <w:pStyle w:val="Heading2"/>
        <w:rPr>
          <w:ins w:id="24" w:author="Richard Do" w:date="2013-02-28T11:57:00Z"/>
        </w:rPr>
      </w:pPr>
    </w:p>
    <w:p w:rsidR="004B3642" w:rsidRDefault="004B3642" w:rsidP="00455D00">
      <w:pPr>
        <w:pStyle w:val="Heading2"/>
      </w:pPr>
      <w:r w:rsidRPr="0075173C">
        <w:rPr>
          <w:noProof/>
          <w:lang w:bidi="hi-IN"/>
        </w:rPr>
        <w:drawing>
          <wp:inline distT="0" distB="0" distL="0" distR="0" wp14:anchorId="1626953E" wp14:editId="61383840">
            <wp:extent cx="5281295" cy="1938020"/>
            <wp:effectExtent l="0" t="0" r="0" b="508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281295" cy="1938020"/>
                    </a:xfrm>
                    <a:prstGeom prst="rect">
                      <a:avLst/>
                    </a:prstGeom>
                  </pic:spPr>
                </pic:pic>
              </a:graphicData>
            </a:graphic>
          </wp:inline>
        </w:drawing>
      </w:r>
    </w:p>
    <w:p w:rsidR="004B3642" w:rsidRDefault="004B3642" w:rsidP="004B3642"/>
    <w:p w:rsidR="004B3642" w:rsidRDefault="004819FF" w:rsidP="004B3642">
      <w:r>
        <w:t>Comparer will also include</w:t>
      </w:r>
      <w:r w:rsidR="004B3642">
        <w:t xml:space="preserve"> </w:t>
      </w:r>
      <w:proofErr w:type="spellStart"/>
      <w:r w:rsidR="004B3642">
        <w:t>ClassElement</w:t>
      </w:r>
      <w:proofErr w:type="spellEnd"/>
      <w:r w:rsidR="004B3642">
        <w:t xml:space="preserve">, </w:t>
      </w:r>
      <w:proofErr w:type="spellStart"/>
      <w:r w:rsidR="004B3642">
        <w:t>AttributeElement</w:t>
      </w:r>
      <w:proofErr w:type="spellEnd"/>
      <w:r w:rsidR="004B3642">
        <w:t xml:space="preserve">, </w:t>
      </w:r>
      <w:proofErr w:type="spellStart"/>
      <w:r w:rsidR="004B3642">
        <w:t>OperationElement</w:t>
      </w:r>
      <w:proofErr w:type="spellEnd"/>
      <w:r w:rsidR="004B3642">
        <w:t xml:space="preserve"> and </w:t>
      </w:r>
      <w:proofErr w:type="spellStart"/>
      <w:r w:rsidR="004B3642">
        <w:t>RelationshipElement</w:t>
      </w:r>
      <w:proofErr w:type="spellEnd"/>
      <w:r w:rsidR="004B3642">
        <w:t xml:space="preserve"> to store information for comparing</w:t>
      </w:r>
      <w:r w:rsidR="00C632E0">
        <w:t xml:space="preserve"> operations</w:t>
      </w:r>
      <w:r w:rsidR="004B3642">
        <w:t>.</w:t>
      </w:r>
    </w:p>
    <w:p w:rsidR="004B3642" w:rsidRDefault="004B3642" w:rsidP="004B3642"/>
    <w:p w:rsidR="004B3642" w:rsidRDefault="004B3642" w:rsidP="004B3642">
      <w:r>
        <w:t xml:space="preserve">Merge details are currently being worked on.  </w:t>
      </w:r>
      <w:proofErr w:type="gramStart"/>
      <w:r w:rsidR="004819FF">
        <w:t>Will m</w:t>
      </w:r>
      <w:r>
        <w:t xml:space="preserve">ost likely </w:t>
      </w:r>
      <w:r w:rsidR="00284A3F">
        <w:t xml:space="preserve">involve </w:t>
      </w:r>
      <w:r>
        <w:t xml:space="preserve">some kind of factory like the rest to return </w:t>
      </w:r>
      <w:r w:rsidR="00284A3F">
        <w:t xml:space="preserve">a </w:t>
      </w:r>
      <w:r>
        <w:t>merge object.)</w:t>
      </w:r>
      <w:proofErr w:type="gramEnd"/>
    </w:p>
    <w:p w:rsidR="00455D00" w:rsidRDefault="00455D00" w:rsidP="004B3642">
      <w:pPr>
        <w:pStyle w:val="Heading2"/>
      </w:pPr>
      <w:r>
        <w:t>Architectural Mechanism 1</w:t>
      </w:r>
      <w:r w:rsidR="007B6C08">
        <w:t>4</w:t>
      </w:r>
      <w:r>
        <w:t xml:space="preserve"> – Download Model</w:t>
      </w:r>
    </w:p>
    <w:p w:rsidR="00455D00" w:rsidRDefault="00455D00" w:rsidP="00455D00">
      <w:r>
        <w:tab/>
        <w:t>[</w:t>
      </w:r>
      <w:r w:rsidR="00D05FD8">
        <w:t>TBD</w:t>
      </w:r>
      <w:r>
        <w:t>]</w:t>
      </w:r>
    </w:p>
    <w:p w:rsidR="00455D00" w:rsidRDefault="00455D00" w:rsidP="00455D00">
      <w:pPr>
        <w:pStyle w:val="Heading2"/>
      </w:pPr>
      <w:r>
        <w:t>Architectural Mechanism 1</w:t>
      </w:r>
      <w:r w:rsidR="007B6C08">
        <w:t>5</w:t>
      </w:r>
      <w:r>
        <w:t xml:space="preserve"> – Delete Entries</w:t>
      </w:r>
    </w:p>
    <w:p w:rsidR="00455D00" w:rsidRDefault="00455D00" w:rsidP="00455D00">
      <w:r>
        <w:tab/>
        <w:t>[</w:t>
      </w:r>
      <w:r w:rsidR="00D05FD8">
        <w:t>TBD</w:t>
      </w:r>
      <w:r>
        <w:t>]</w:t>
      </w:r>
    </w:p>
    <w:p w:rsidR="002106C8" w:rsidRPr="002106C8" w:rsidRDefault="002106C8" w:rsidP="002106C8"/>
    <w:p w:rsidR="00745289" w:rsidRDefault="00745289">
      <w:pPr>
        <w:pStyle w:val="BodyText"/>
      </w:pPr>
    </w:p>
    <w:p w:rsidR="00493D06" w:rsidRDefault="00493D06">
      <w:pPr>
        <w:widowControl/>
        <w:spacing w:line="240" w:lineRule="auto"/>
        <w:rPr>
          <w:rFonts w:ascii="Arial" w:hAnsi="Arial"/>
          <w:b/>
          <w:sz w:val="24"/>
        </w:rPr>
      </w:pPr>
      <w:r>
        <w:br w:type="page"/>
      </w:r>
    </w:p>
    <w:p w:rsidR="008C2B65" w:rsidRDefault="001D7E83" w:rsidP="001E6A30">
      <w:pPr>
        <w:pStyle w:val="Heading1"/>
      </w:pPr>
      <w:r>
        <w:lastRenderedPageBreak/>
        <w:t xml:space="preserve">Layers or </w:t>
      </w:r>
      <w:r w:rsidR="001E6A30">
        <w:t>a</w:t>
      </w:r>
      <w:r>
        <w:t xml:space="preserve">rchitectural </w:t>
      </w:r>
      <w:r w:rsidR="001E6A30">
        <w:t>f</w:t>
      </w:r>
      <w:r>
        <w:t>ramework</w:t>
      </w:r>
    </w:p>
    <w:p w:rsidR="00B254D2" w:rsidRPr="00B254D2" w:rsidRDefault="00B254D2" w:rsidP="00B254D2"/>
    <w:p w:rsidR="00C068D8" w:rsidRDefault="00E2517C" w:rsidP="00C068D8">
      <w:pPr>
        <w:pStyle w:val="BodyText"/>
        <w:ind w:left="0"/>
      </w:pPr>
      <w:r>
        <w:t xml:space="preserve">       </w:t>
      </w:r>
      <w:r w:rsidR="00FE3700">
        <w:t>ClubUML will</w:t>
      </w:r>
      <w:r w:rsidR="00F0580C">
        <w:t xml:space="preserve"> us</w:t>
      </w:r>
      <w:r w:rsidR="00FE3700">
        <w:t>e</w:t>
      </w:r>
      <w:r w:rsidR="00F0580C">
        <w:t xml:space="preserve"> the Layer framework.</w:t>
      </w:r>
      <w:r w:rsidR="00FE3700">
        <w:t xml:space="preserve">  </w:t>
      </w:r>
      <w:r w:rsidR="00F0580C">
        <w:t xml:space="preserve"> </w:t>
      </w:r>
      <w:r w:rsidR="00AA1241">
        <w:t xml:space="preserve">A </w:t>
      </w:r>
      <w:r w:rsidR="00F0580C">
        <w:t xml:space="preserve">high level view of </w:t>
      </w:r>
      <w:r w:rsidR="00FE3700">
        <w:t xml:space="preserve">the </w:t>
      </w:r>
      <w:r w:rsidR="00F0580C">
        <w:t>layers</w:t>
      </w:r>
      <w:r w:rsidR="00FE3700">
        <w:t xml:space="preserve"> is given here</w:t>
      </w:r>
      <w:r w:rsidR="00F0580C">
        <w:t>:</w:t>
      </w:r>
    </w:p>
    <w:p w:rsidR="00381175" w:rsidRDefault="00381175" w:rsidP="007B65F3">
      <w:pPr>
        <w:pStyle w:val="BodyText"/>
      </w:pPr>
    </w:p>
    <w:p w:rsidR="00F0580C" w:rsidRDefault="00F0580C" w:rsidP="007B65F3">
      <w:pPr>
        <w:pStyle w:val="BodyText"/>
      </w:pPr>
    </w:p>
    <w:p w:rsidR="00F0580C" w:rsidRDefault="000978D1" w:rsidP="007B65F3">
      <w:pPr>
        <w:pStyle w:val="BodyText"/>
      </w:pPr>
      <w:r>
        <w:rPr>
          <w:noProof/>
          <w:lang w:bidi="hi-IN"/>
        </w:rPr>
        <mc:AlternateContent>
          <mc:Choice Requires="wpg">
            <w:drawing>
              <wp:anchor distT="0" distB="0" distL="114300" distR="114300" simplePos="0" relativeHeight="251680768" behindDoc="0" locked="0" layoutInCell="1" allowOverlap="1" wp14:anchorId="2103F32F" wp14:editId="2F952698">
                <wp:simplePos x="0" y="0"/>
                <wp:positionH relativeFrom="column">
                  <wp:posOffset>225425</wp:posOffset>
                </wp:positionH>
                <wp:positionV relativeFrom="paragraph">
                  <wp:posOffset>184785</wp:posOffset>
                </wp:positionV>
                <wp:extent cx="5677535" cy="3682365"/>
                <wp:effectExtent l="0" t="0" r="0" b="1333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7535" cy="3682365"/>
                          <a:chOff x="0" y="0"/>
                          <a:chExt cx="6367128" cy="3136923"/>
                        </a:xfrm>
                      </wpg:grpSpPr>
                      <wps:wsp>
                        <wps:cNvPr id="37" name="Rectangle 37"/>
                        <wps:cNvSpPr/>
                        <wps:spPr>
                          <a:xfrm>
                            <a:off x="2550254" y="0"/>
                            <a:ext cx="1476375" cy="4356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F0580C">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550254" y="671119"/>
                            <a:ext cx="1476375" cy="4356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F0580C">
                              <w:pPr>
                                <w:jc w:val="center"/>
                              </w:pPr>
                              <w:r>
                                <w:t>Client-Side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2550254" y="1107347"/>
                            <a:ext cx="1476375" cy="670560"/>
                            <a:chOff x="0" y="0"/>
                            <a:chExt cx="1476462" cy="671119"/>
                          </a:xfrm>
                        </wpg:grpSpPr>
                        <wps:wsp>
                          <wps:cNvPr id="35" name="Rectangle 35"/>
                          <wps:cNvSpPr/>
                          <wps:spPr>
                            <a:xfrm>
                              <a:off x="0" y="234892"/>
                              <a:ext cx="1476462" cy="4362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F0580C">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738231" y="0"/>
                              <a:ext cx="0" cy="23489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2550254" y="1795244"/>
                            <a:ext cx="1476375" cy="670560"/>
                            <a:chOff x="0" y="0"/>
                            <a:chExt cx="1476462" cy="671119"/>
                          </a:xfrm>
                        </wpg:grpSpPr>
                        <wps:wsp>
                          <wps:cNvPr id="32" name="Rectangle 32"/>
                          <wps:cNvSpPr/>
                          <wps:spPr>
                            <a:xfrm>
                              <a:off x="0" y="234892"/>
                              <a:ext cx="1476462" cy="4362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F0580C">
                                <w:pPr>
                                  <w:jc w:val="center"/>
                                </w:pPr>
                                <w:r>
                                  <w:t>Server-Side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738231" y="0"/>
                              <a:ext cx="0" cy="23489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550254" y="2466363"/>
                            <a:ext cx="1476375" cy="670560"/>
                            <a:chOff x="0" y="0"/>
                            <a:chExt cx="1476462" cy="671119"/>
                          </a:xfrm>
                        </wpg:grpSpPr>
                        <wps:wsp>
                          <wps:cNvPr id="29" name="Rectangle 29"/>
                          <wps:cNvSpPr/>
                          <wps:spPr>
                            <a:xfrm>
                              <a:off x="0" y="234892"/>
                              <a:ext cx="1476462" cy="43622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F0580C">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738231" y="0"/>
                              <a:ext cx="0" cy="23489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4" name="Rectangle 24"/>
                        <wps:cNvSpPr/>
                        <wps:spPr>
                          <a:xfrm>
                            <a:off x="0" y="0"/>
                            <a:ext cx="1476375" cy="43561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B20EB" w:rsidRDefault="004B20EB" w:rsidP="00F0580C">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1468074" y="226503"/>
                            <a:ext cx="1082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1543575" y="0"/>
                            <a:ext cx="478155" cy="22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20EB" w:rsidRDefault="004B20EB" w:rsidP="00F0580C">
                              <w:r>
                                <w:t>Uses</w:t>
                              </w:r>
                            </w:p>
                            <w:p w:rsidR="004B20EB" w:rsidRDefault="004B20EB" w:rsidP="00F058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ight Brace 44"/>
                        <wps:cNvSpPr/>
                        <wps:spPr>
                          <a:xfrm>
                            <a:off x="4462943" y="75501"/>
                            <a:ext cx="561975" cy="981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ight Brace 45"/>
                        <wps:cNvSpPr/>
                        <wps:spPr>
                          <a:xfrm>
                            <a:off x="4471332" y="1384184"/>
                            <a:ext cx="654050" cy="981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5008228" y="419450"/>
                            <a:ext cx="754380" cy="343535"/>
                          </a:xfrm>
                          <a:prstGeom prst="rect">
                            <a:avLst/>
                          </a:prstGeom>
                          <a:solidFill>
                            <a:srgbClr val="FFFFFF"/>
                          </a:solidFill>
                          <a:ln w="9525">
                            <a:noFill/>
                            <a:miter lim="800000"/>
                            <a:headEnd/>
                            <a:tailEnd/>
                          </a:ln>
                        </wps:spPr>
                        <wps:txbx>
                          <w:txbxContent>
                            <w:p w:rsidR="004B20EB" w:rsidRDefault="004B20EB" w:rsidP="00F0580C">
                              <w:r>
                                <w:t>Interface</w:t>
                              </w:r>
                            </w:p>
                          </w:txbxContent>
                        </wps:txbx>
                        <wps:bodyPr rot="0" vert="horz" wrap="square" lIns="91440" tIns="45720" rIns="91440" bIns="45720" anchor="t" anchorCtr="0">
                          <a:noAutofit/>
                        </wps:bodyPr>
                      </wps:wsp>
                      <wps:wsp>
                        <wps:cNvPr id="47" name="Text Box 2"/>
                        <wps:cNvSpPr txBox="1">
                          <a:spLocks noChangeArrowheads="1"/>
                        </wps:cNvSpPr>
                        <wps:spPr bwMode="auto">
                          <a:xfrm>
                            <a:off x="5008228" y="1770077"/>
                            <a:ext cx="1358900" cy="343535"/>
                          </a:xfrm>
                          <a:prstGeom prst="rect">
                            <a:avLst/>
                          </a:prstGeom>
                          <a:solidFill>
                            <a:srgbClr val="FFFFFF"/>
                          </a:solidFill>
                          <a:ln w="9525">
                            <a:noFill/>
                            <a:miter lim="800000"/>
                            <a:headEnd/>
                            <a:tailEnd/>
                          </a:ln>
                        </wps:spPr>
                        <wps:txbx>
                          <w:txbxContent>
                            <w:p w:rsidR="004B20EB" w:rsidRDefault="004B20EB" w:rsidP="00F0580C">
                              <w:r>
                                <w:t>Application Logic</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03F32F" id="Group 14" o:spid="_x0000_s1036" style="position:absolute;left:0;text-align:left;margin-left:17.75pt;margin-top:14.55pt;width:447.05pt;height:289.95pt;z-index:251680768" coordsize="63671,3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">
                <v:rect id="Rectangle 37" o:spid="_x0000_s1037" style="position:absolute;left:25502;width:14764;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oRMIA&#10;AADbAAAADwAAAGRycy9kb3ducmV2LnhtbESPQWsCMRSE70L/Q3gFb5qtgpatcVkKQqWnrkqvr5tn&#10;dnHzsiSprv31jSB4HGbmG2ZVDLYTZ/KhdazgZZqBIK6dbtko2O82k1cQISJr7ByTgisFKNZPoxXm&#10;2l34i85VNCJBOOSooImxz6UMdUMWw9T1xMk7Om8xJumN1B4vCW47OcuyhbTYclposKf3hupT9WsT&#10;ZcHVwXl5LXef/m9rf76DMXOlxs9D+QYi0hAf4Xv7QyuYL+H2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uhEwgAAANsAAAAPAAAAAAAAAAAAAAAAAJgCAABkcnMvZG93&#10;bnJldi54bWxQSwUGAAAAAAQABAD1AAAAhwMAAAAA&#10;" fillcolor="#9bbb59 [3206]" strokecolor="#4e6128 [1606]" strokeweight="2pt">
                  <v:textbox>
                    <w:txbxContent>
                      <w:p w:rsidR="004B20EB" w:rsidRDefault="004B20EB" w:rsidP="00F0580C">
                        <w:pPr>
                          <w:jc w:val="center"/>
                        </w:pPr>
                        <w:r>
                          <w:t>Web Browser</w:t>
                        </w:r>
                      </w:p>
                    </w:txbxContent>
                  </v:textbox>
                </v:rect>
                <v:rect id="Rectangle 20" o:spid="_x0000_s1038" style="position:absolute;left:25502;top:6711;width:14764;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rm7cIA&#10;AADbAAAADwAAAGRycy9kb3ducmV2LnhtbESPwWoCMRCG74W+Q5iCt5rVgpStUUQQLD11rXidbsbs&#10;4mayJKmuPn3nIHgc/vm/mW++HHynzhRTG9jAZFyAIq6DbdkZ+NltXt9BpYxssQtMBq6UYLl4fppj&#10;acOFv+lcZacEwqlEA03Ofal1qhvymMahJ5bsGKLHLGN02ka8CNx3eloUM+2xZbnQYE/rhupT9eeF&#10;MuNqH6K+rnZf8fbpfw/JuTdjRi/D6gNUpiE/lu/trTUwle/FRTxA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ubtwgAAANsAAAAPAAAAAAAAAAAAAAAAAJgCAABkcnMvZG93&#10;bnJldi54bWxQSwUGAAAAAAQABAD1AAAAhwMAAAAA&#10;" fillcolor="#9bbb59 [3206]" strokecolor="#4e6128 [1606]" strokeweight="2pt">
                  <v:textbox>
                    <w:txbxContent>
                      <w:p w:rsidR="004B20EB" w:rsidRDefault="004B20EB" w:rsidP="00F0580C">
                        <w:pPr>
                          <w:jc w:val="center"/>
                        </w:pPr>
                        <w:r>
                          <w:t>Client-Side Logic</w:t>
                        </w:r>
                      </w:p>
                    </w:txbxContent>
                  </v:textbox>
                </v:rect>
                <v:group id="Group 34" o:spid="_x0000_s1039" style="position:absolute;left:25502;top:11073;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40" style="position:absolute;top:2348;width:14764;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BaHMcA&#10;AADbAAAADwAAAGRycy9kb3ducmV2LnhtbESPzWvCQBTE74L/w/KEXqTZqGhLmlXED2gPHrS250f2&#10;5aPJvg3Zrcb+9d1CweMwM79h0lVvGnGhzlWWFUyiGARxZnXFhYLz+/7xGYTzyBoby6TgRg5Wy+Eg&#10;xUTbKx/pcvKFCBB2CSoovW8TKV1WkkEX2ZY4eLntDPogu0LqDq8Bbho5jeOFNFhxWCixpU1JWX36&#10;Ngq2H1/jn7zerQ+7z7f6aZ5X9ry4KfUw6tcvIDz1/h7+b79qBbM5/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QWhzHAAAA2wAAAA8AAAAAAAAAAAAAAAAAmAIAAGRy&#10;cy9kb3ducmV2LnhtbFBLBQYAAAAABAAEAPUAAACMAwAAAAA=&#10;" fillcolor="#f79646 [3209]" strokecolor="#974706 [1609]" strokeweight="2pt">
                    <v:textbox>
                      <w:txbxContent>
                        <w:p w:rsidR="004B20EB" w:rsidRDefault="004B20EB" w:rsidP="00F0580C">
                          <w:pPr>
                            <w:jc w:val="center"/>
                          </w:pPr>
                          <w:r>
                            <w:t>Web Server</w:t>
                          </w:r>
                        </w:p>
                      </w:txbxContent>
                    </v:textbox>
                  </v:rect>
                  <v:line id="Straight Connector 36" o:spid="_x0000_s1041" style="position:absolute;visibility:visible;mso-wrap-style:squar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group>
                <v:group id="Group 31" o:spid="_x0000_s1042" style="position:absolute;left:25502;top:17952;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43" style="position:absolute;top:2348;width:14764;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CaMYA&#10;AADbAAAADwAAAGRycy9kb3ducmV2LnhtbESPS2sCQRCE74L/YWghF4mzGtSwOooYA8nBg4/k3Oz0&#10;PtydnmVnoqu/3gkIHouq+oqaL1tTiTM1rrCsYDiIQBAnVhecKTgePl/fQTiPrLGyTAqu5GC56Hbm&#10;GGt74R2d9z4TAcIuRgW593UspUtyMugGtiYOXmobgz7IJpO6wUuAm0qOomgiDRYcFnKsaZ1TUu7/&#10;jIKPn1P/lpab1Xbz+11Ox2lhj5OrUi+9djUD4an1z/Cj/aUVvI3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nCaMYAAADbAAAADwAAAAAAAAAAAAAAAACYAgAAZHJz&#10;L2Rvd25yZXYueG1sUEsFBgAAAAAEAAQA9QAAAIsDAAAAAA==&#10;" fillcolor="#f79646 [3209]" strokecolor="#974706 [1609]" strokeweight="2pt">
                    <v:textbox>
                      <w:txbxContent>
                        <w:p w:rsidR="004B20EB" w:rsidRDefault="004B20EB" w:rsidP="00F0580C">
                          <w:pPr>
                            <w:jc w:val="center"/>
                          </w:pPr>
                          <w:r>
                            <w:t>Server-Side Logic</w:t>
                          </w:r>
                        </w:p>
                      </w:txbxContent>
                    </v:textbox>
                  </v:rect>
                  <v:line id="Straight Connector 33" o:spid="_x0000_s1044" style="position:absolute;visibility:visible;mso-wrap-style:squar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group>
                <v:group id="Group 28" o:spid="_x0000_s1045" style="position:absolute;left:25502;top:24663;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46" style="position:absolute;top:2348;width:14764;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fZcAA&#10;AADbAAAADwAAAGRycy9kb3ducmV2LnhtbESPQWsCMRSE7wX/Q3hCb5qth6pbo4ggCJ6qQnt8bl53&#10;l25eluSp8d+bgtDjMDPfMItVcp26UoitZwNv4wIUceVty7WB03E7moGKgmyx80wG7hRhtRy8LLC0&#10;/safdD1IrTKEY4kGGpG+1DpWDTmMY98TZ+/HB4eSZai1DXjLcNfpSVG8a4ct54UGe9o0VP0eLs7A&#10;/rtFmyT0+jI9S/xKgnptjXkdpvUHKKEk/+Fne2cNTObw9yX/AL1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xfZcAAAADbAAAADwAAAAAAAAAAAAAAAACYAgAAZHJzL2Rvd25y&#10;ZXYueG1sUEsFBgAAAAAEAAQA9QAAAIUDAAAAAA==&#10;" fillcolor="#8064a2 [3207]" strokecolor="#3f3151 [1607]" strokeweight="2pt">
                    <v:textbox>
                      <w:txbxContent>
                        <w:p w:rsidR="004B20EB" w:rsidRDefault="004B20EB" w:rsidP="00F0580C">
                          <w:pPr>
                            <w:jc w:val="center"/>
                          </w:pPr>
                          <w:r>
                            <w:t>Storage</w:t>
                          </w:r>
                        </w:p>
                      </w:txbxContent>
                    </v:textbox>
                  </v:rect>
                  <v:line id="Straight Connector 30" o:spid="_x0000_s1047" style="position:absolute;visibility:visible;mso-wrap-style:squar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group>
                <v:rect id="Rectangle 24" o:spid="_x0000_s1048" style="position:absolute;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shA8QA&#10;AADbAAAADwAAAGRycy9kb3ducmV2LnhtbESPT2vCQBTE70K/w/IKvZlNp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7IQPEAAAA2wAAAA8AAAAAAAAAAAAAAAAAmAIAAGRycy9k&#10;b3ducmV2LnhtbFBLBQYAAAAABAAEAPUAAACJAwAAAAA=&#10;" fillcolor="#4bacc6 [3208]" strokecolor="#205867 [1608]" strokeweight="2pt">
                  <v:textbox>
                    <w:txbxContent>
                      <w:p w:rsidR="004B20EB" w:rsidRDefault="004B20EB" w:rsidP="00F0580C">
                        <w:pPr>
                          <w:jc w:val="center"/>
                        </w:pPr>
                        <w:r>
                          <w:t>Client</w:t>
                        </w:r>
                      </w:p>
                    </w:txbxContent>
                  </v:textbox>
                </v:rect>
                <v:line id="Straight Connector 23" o:spid="_x0000_s1049" style="position:absolute;visibility:visible;mso-wrap-style:square" from="14680,2265" to="25501,2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shape id="Text Box 22" o:spid="_x0000_s1050" type="#_x0000_t202" style="position:absolute;left:15435;width:478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4B20EB" w:rsidRDefault="004B20EB" w:rsidP="00F0580C">
                        <w:r>
                          <w:t>Uses</w:t>
                        </w:r>
                      </w:p>
                      <w:p w:rsidR="004B20EB" w:rsidRDefault="004B20EB" w:rsidP="00F0580C"/>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4" o:spid="_x0000_s1051" type="#_x0000_t88" style="position:absolute;left:44629;top:755;width:5620;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2l8QA&#10;AADbAAAADwAAAGRycy9kb3ducmV2LnhtbESPQWsCMRSE7wX/Q3iCl1KzFhHZGkUKhUBPVQ96e2xe&#10;d9duXtYku67/vhEEj8PMfMOsNoNtRE8+1I4VzKYZCOLCmZpLBYf919sSRIjIBhvHpOBGATbr0csK&#10;c+Ou/EP9LpYiQTjkqKCKsc2lDEVFFsPUtcTJ+3XeYkzSl9J4vCa4beR7li2kxZrTQoUtfVZU/O06&#10;q0Bqfdba7Y/hcPru/Pny2sz6TqnJeNh+gIg0xGf40dZGwXwO9y/p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ENpfEAAAA2wAAAA8AAAAAAAAAAAAAAAAAmAIAAGRycy9k&#10;b3ducmV2LnhtbFBLBQYAAAAABAAEAPUAAACJAwAAAAA=&#10;" adj="1031" strokecolor="#4579b8 [3044]"/>
                <v:shape id="Right Brace 45" o:spid="_x0000_s1052" type="#_x0000_t88" style="position:absolute;left:44713;top:13841;width:6540;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8XMMA&#10;AADbAAAADwAAAGRycy9kb3ducmV2LnhtbESPQYvCMBSE74L/ITzBm6aKilSjuAsr4mFBV8Tjs3m2&#10;xealJFlb/71ZEPY4zMw3zHLdmko8yPnSsoLRMAFBnFldcq7g9PM1mIPwAVljZZkUPMnDetXtLDHV&#10;tuEDPY4hFxHCPkUFRQh1KqXPCjLoh7Ymjt7NOoMhSpdL7bCJcFPJcZLMpMGS40KBNX0WlN2Pv0bB&#10;PqtN8z1J2oOrPvbXy+a8bUZjpfq9drMAEagN/+F3e6cVTKbw9yX+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8XMMAAADbAAAADwAAAAAAAAAAAAAAAACYAgAAZHJzL2Rv&#10;d25yZXYueG1sUEsFBgAAAAAEAAQA9QAAAIgDAAAAAA==&#10;" adj="1200" strokecolor="#4579b8 [3044]"/>
                <v:shape id="Text Box 2" o:spid="_x0000_s1053" type="#_x0000_t202" style="position:absolute;left:50082;top:4194;width:7544;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4B20EB" w:rsidRDefault="004B20EB" w:rsidP="00F0580C">
                        <w:r>
                          <w:t>Interface</w:t>
                        </w:r>
                      </w:p>
                    </w:txbxContent>
                  </v:textbox>
                </v:shape>
                <v:shape id="Text Box 2" o:spid="_x0000_s1054" type="#_x0000_t202" style="position:absolute;left:50082;top:17700;width:13589;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4B20EB" w:rsidRDefault="004B20EB" w:rsidP="00F0580C">
                        <w:r>
                          <w:t>Application Logic</w:t>
                        </w:r>
                      </w:p>
                    </w:txbxContent>
                  </v:textbox>
                </v:shape>
              </v:group>
            </w:pict>
          </mc:Fallback>
        </mc:AlternateContent>
      </w: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7B65F3" w:rsidRDefault="007B65F3" w:rsidP="007B65F3">
      <w:pPr>
        <w:pStyle w:val="BodyText"/>
      </w:pPr>
    </w:p>
    <w:p w:rsidR="00F0580C" w:rsidRDefault="00F0580C" w:rsidP="007B65F3">
      <w:pPr>
        <w:pStyle w:val="BodyText"/>
      </w:pPr>
    </w:p>
    <w:p w:rsidR="00C068D8" w:rsidRDefault="00F0580C" w:rsidP="00C068D8">
      <w:pPr>
        <w:widowControl/>
        <w:spacing w:line="240" w:lineRule="auto"/>
      </w:pPr>
      <w:r>
        <w:br w:type="page"/>
      </w:r>
    </w:p>
    <w:p w:rsidR="00337B9D" w:rsidRDefault="00337B9D" w:rsidP="001E6A30">
      <w:pPr>
        <w:pStyle w:val="Heading1"/>
      </w:pPr>
      <w:r>
        <w:lastRenderedPageBreak/>
        <w:t xml:space="preserve">Architectural </w:t>
      </w:r>
      <w:r w:rsidR="001E6A30">
        <w:t>v</w:t>
      </w:r>
      <w:r>
        <w:t>iews</w:t>
      </w:r>
    </w:p>
    <w:p w:rsidR="003A48D7" w:rsidRPr="00CE672B" w:rsidRDefault="00924435" w:rsidP="001E6A30">
      <w:pPr>
        <w:pStyle w:val="Heading2"/>
      </w:pPr>
      <w:r w:rsidRPr="00CE672B">
        <w:t xml:space="preserve">Recommended </w:t>
      </w:r>
      <w:r w:rsidR="001E6A30">
        <w:t>v</w:t>
      </w:r>
      <w:r w:rsidRPr="00CE672B">
        <w:t>iews</w:t>
      </w:r>
    </w:p>
    <w:p w:rsidR="00DE4C16" w:rsidRDefault="000D22C9" w:rsidP="00C4043F">
      <w:pPr>
        <w:numPr>
          <w:ilvl w:val="0"/>
          <w:numId w:val="24"/>
        </w:numPr>
      </w:pPr>
      <w:r w:rsidRPr="00C4043F">
        <w:rPr>
          <w:b/>
          <w:bCs/>
        </w:rPr>
        <w:t>Logical</w:t>
      </w:r>
      <w:r w:rsidR="00C4043F" w:rsidRPr="00C4043F">
        <w:rPr>
          <w:b/>
          <w:bCs/>
        </w:rPr>
        <w:t xml:space="preserve">: </w:t>
      </w:r>
    </w:p>
    <w:p w:rsidR="00D77A71" w:rsidRDefault="00D77A71" w:rsidP="00DE4C16">
      <w:pPr>
        <w:numPr>
          <w:ilvl w:val="1"/>
          <w:numId w:val="24"/>
        </w:numPr>
      </w:pPr>
      <w:r>
        <w:t>Layered Architecture</w:t>
      </w:r>
    </w:p>
    <w:p w:rsidR="00E4029F" w:rsidRDefault="00FE3700" w:rsidP="00E4029F">
      <w:pPr>
        <w:numPr>
          <w:ilvl w:val="2"/>
          <w:numId w:val="24"/>
        </w:numPr>
      </w:pPr>
      <w:r>
        <w:t xml:space="preserve">The following </w:t>
      </w:r>
      <w:r w:rsidR="00E4029F">
        <w:t xml:space="preserve">is a diagram of the layers of </w:t>
      </w:r>
      <w:r>
        <w:t xml:space="preserve">the </w:t>
      </w:r>
      <w:r w:rsidR="00E4029F">
        <w:t>system</w:t>
      </w:r>
      <w:r w:rsidR="00627D2C">
        <w:t xml:space="preserve"> </w:t>
      </w:r>
    </w:p>
    <w:p w:rsidR="00D77A71" w:rsidRDefault="00272B50">
      <w:pPr>
        <w:widowControl/>
        <w:spacing w:line="240" w:lineRule="auto"/>
      </w:pPr>
      <w:r>
        <w:rPr>
          <w:noProof/>
          <w:lang w:bidi="hi-IN"/>
        </w:rPr>
        <mc:AlternateContent>
          <mc:Choice Requires="wps">
            <w:drawing>
              <wp:anchor distT="0" distB="0" distL="114300" distR="114300" simplePos="0" relativeHeight="251686912" behindDoc="0" locked="0" layoutInCell="1" allowOverlap="1" wp14:anchorId="3CE151F3" wp14:editId="2B11A581">
                <wp:simplePos x="0" y="0"/>
                <wp:positionH relativeFrom="column">
                  <wp:posOffset>3024505</wp:posOffset>
                </wp:positionH>
                <wp:positionV relativeFrom="paragraph">
                  <wp:posOffset>2167255</wp:posOffset>
                </wp:positionV>
                <wp:extent cx="386715" cy="362585"/>
                <wp:effectExtent l="0" t="0" r="51435" b="5651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 cy="36258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351FC78" id="_x0000_t32" coordsize="21600,21600" o:spt="32" o:oned="t" path="m,l21600,21600e" filled="f">
                <v:path arrowok="t" fillok="f" o:connecttype="none"/>
                <o:lock v:ext="edit" shapetype="t"/>
              </v:shapetype>
              <v:shape id="Straight Arrow Connector 48" o:spid="_x0000_s1026" type="#_x0000_t32" style="position:absolute;margin-left:238.15pt;margin-top:170.65pt;width:30.45pt;height:28.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" strokecolor="black [3040]">
                <v:stroke dashstyle="dash" endarrow="open"/>
                <o:lock v:ext="edit" shapetype="f"/>
              </v:shape>
            </w:pict>
          </mc:Fallback>
        </mc:AlternateContent>
      </w:r>
      <w:r w:rsidR="00745289">
        <w:rPr>
          <w:noProof/>
          <w:lang w:bidi="hi-IN"/>
        </w:rPr>
        <mc:AlternateContent>
          <mc:Choice Requires="wps">
            <w:drawing>
              <wp:anchor distT="0" distB="0" distL="114300" distR="114300" simplePos="0" relativeHeight="251717632" behindDoc="0" locked="0" layoutInCell="1" allowOverlap="1" wp14:anchorId="5F07119D" wp14:editId="2D3BA661">
                <wp:simplePos x="0" y="0"/>
                <wp:positionH relativeFrom="column">
                  <wp:posOffset>1266092</wp:posOffset>
                </wp:positionH>
                <wp:positionV relativeFrom="paragraph">
                  <wp:posOffset>2223623</wp:posOffset>
                </wp:positionV>
                <wp:extent cx="340946" cy="2998463"/>
                <wp:effectExtent l="76200" t="0" r="21590" b="50165"/>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0946" cy="2998463"/>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9E8CC8" id="Straight Arrow Connector 296" o:spid="_x0000_s1026" type="#_x0000_t32" style="position:absolute;margin-left:99.7pt;margin-top:175.1pt;width:26.85pt;height:236.1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" strokecolor="black [3040]">
                <v:stroke dashstyle="dash" endarrow="open"/>
                <o:lock v:ext="edit" shapetype="f"/>
              </v:shape>
            </w:pict>
          </mc:Fallback>
        </mc:AlternateContent>
      </w:r>
      <w:r w:rsidR="00745289">
        <w:rPr>
          <w:noProof/>
          <w:lang w:bidi="hi-IN"/>
        </w:rPr>
        <mc:AlternateContent>
          <mc:Choice Requires="wps">
            <w:drawing>
              <wp:anchor distT="0" distB="0" distL="114300" distR="114300" simplePos="0" relativeHeight="251715584" behindDoc="0" locked="0" layoutInCell="1" allowOverlap="1" wp14:anchorId="646A91C1" wp14:editId="676693FE">
                <wp:simplePos x="0" y="0"/>
                <wp:positionH relativeFrom="column">
                  <wp:posOffset>1723195</wp:posOffset>
                </wp:positionH>
                <wp:positionV relativeFrom="paragraph">
                  <wp:posOffset>1998540</wp:posOffset>
                </wp:positionV>
                <wp:extent cx="780416" cy="35170"/>
                <wp:effectExtent l="38100" t="57150" r="0" b="98425"/>
                <wp:wrapNone/>
                <wp:docPr id="287" name="Straight Arrow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80416" cy="3517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B4B76E" id="Straight Arrow Connector 287" o:spid="_x0000_s1026" type="#_x0000_t32" style="position:absolute;margin-left:135.7pt;margin-top:157.35pt;width:61.45pt;height:2.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" strokecolor="black [3040]">
                <v:stroke dashstyle="dash" endarrow="open"/>
                <o:lock v:ext="edit" shapetype="f"/>
              </v:shape>
            </w:pict>
          </mc:Fallback>
        </mc:AlternateContent>
      </w:r>
      <w:r w:rsidR="00745289">
        <w:rPr>
          <w:noProof/>
          <w:lang w:bidi="hi-IN"/>
        </w:rPr>
        <mc:AlternateContent>
          <mc:Choice Requires="wpg">
            <w:drawing>
              <wp:anchor distT="0" distB="0" distL="114300" distR="114300" simplePos="0" relativeHeight="251713536" behindDoc="0" locked="0" layoutInCell="1" allowOverlap="1" wp14:anchorId="65487347" wp14:editId="277B5C3C">
                <wp:simplePos x="0" y="0"/>
                <wp:positionH relativeFrom="column">
                  <wp:posOffset>521335</wp:posOffset>
                </wp:positionH>
                <wp:positionV relativeFrom="paragraph">
                  <wp:posOffset>1829972</wp:posOffset>
                </wp:positionV>
                <wp:extent cx="1202690" cy="396875"/>
                <wp:effectExtent l="0" t="0" r="16510" b="22225"/>
                <wp:wrapNone/>
                <wp:docPr id="284"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2690" cy="396875"/>
                          <a:chOff x="0" y="0"/>
                          <a:chExt cx="1476375" cy="569833"/>
                        </a:xfrm>
                        <a:solidFill>
                          <a:schemeClr val="accent6"/>
                        </a:solidFill>
                      </wpg:grpSpPr>
                      <wps:wsp>
                        <wps:cNvPr id="285" name="Rectangle 285"/>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5289" w:rsidRDefault="00745289" w:rsidP="00745289">
                              <w:pPr>
                                <w:jc w:val="center"/>
                              </w:pPr>
                              <w:r>
                                <w:t xml:space="preserve">Delete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Trapezoid 286"/>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5289" w:rsidRDefault="00745289" w:rsidP="007452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CFF1F00" id="Group 284" o:spid="_x0000_s1055" style="position:absolute;margin-left:41.05pt;margin-top:144.1pt;width:94.7pt;height:31.25pt;z-index:25171353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">
                <v:rect id="Rectangle 285" o:spid="_x0000_s1056"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0ccA&#10;AADcAAAADwAAAGRycy9kb3ducmV2LnhtbESPzWvCQBTE74L/w/IKXqRuFLQhdRXxA+zBg9b2/Mi+&#10;fDTZtyG7auxf3y0IHoeZ+Q0zX3amFldqXWlZwXgUgSBOrS45V3D+3L3GIJxH1lhbJgV3crBc9Htz&#10;TLS98ZGuJ5+LAGGXoILC+yaR0qUFGXQj2xAHL7OtQR9km0vd4i3ATS0nUTSTBksOCwU2tC4orU4X&#10;o2Dz9TP8zart6rD9/qjepllpz7O7UoOXbvUOwlPnn+FHe68VTOIp/J8JR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ptHHAAAA3AAAAA8AAAAAAAAAAAAAAAAAmAIAAGRy&#10;cy9kb3ducmV2LnhtbFBLBQYAAAAABAAEAPUAAACMAwAAAAA=&#10;" fillcolor="#f79646 [3209]" strokecolor="#974706 [1609]" strokeweight="2pt">
                  <v:textbox>
                    <w:txbxContent>
                      <w:p w:rsidR="00745289" w:rsidRDefault="00745289" w:rsidP="00745289">
                        <w:pPr>
                          <w:jc w:val="center"/>
                        </w:pPr>
                        <w:r>
                          <w:t xml:space="preserve">Delete </w:t>
                        </w:r>
                      </w:p>
                    </w:txbxContent>
                  </v:textbox>
                </v:rect>
                <v:shape id="Trapezoid 286" o:spid="_x0000_s1057"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DMEA&#10;AADcAAAADwAAAGRycy9kb3ducmV2LnhtbESPQavCMBCE7w/8D2EFb89UD1WrUaRQ0GPVg8e1Wdti&#10;sylN1PrvjSB4HGbmG2a16U0jHtS52rKCyTgCQVxYXXOp4HTM/ucgnEfW2FgmBS9ysFkP/laYaPvk&#10;nB4HX4oAYZeggsr7NpHSFRUZdGPbEgfvajuDPsiulLrDZ4CbRk6jKJYGaw4LFbaUVlTcDnej4Jxf&#10;0vReZ7M8PsfZtZjsFzLdKzUa9tslCE+9/4W/7Z1WMJ3H8DkTj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wzBAAAA3AAAAA8AAAAAAAAAAAAAAAAAmAIAAGRycy9kb3du&#10;cmV2LnhtbFBLBQYAAAAABAAEAPUAAACG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745289" w:rsidRDefault="00745289" w:rsidP="00745289">
                        <w:pPr>
                          <w:jc w:val="center"/>
                        </w:pPr>
                      </w:p>
                    </w:txbxContent>
                  </v:textbox>
                </v:shape>
              </v:group>
            </w:pict>
          </mc:Fallback>
        </mc:AlternateContent>
      </w:r>
      <w:r w:rsidR="00745289">
        <w:rPr>
          <w:noProof/>
          <w:lang w:bidi="hi-IN"/>
        </w:rPr>
        <mc:AlternateContent>
          <mc:Choice Requires="wps">
            <w:drawing>
              <wp:anchor distT="0" distB="0" distL="114300" distR="114300" simplePos="0" relativeHeight="251711488" behindDoc="0" locked="0" layoutInCell="1" allowOverlap="1" wp14:anchorId="428E43C9" wp14:editId="66CB55A0">
                <wp:simplePos x="0" y="0"/>
                <wp:positionH relativeFrom="column">
                  <wp:posOffset>2908778</wp:posOffset>
                </wp:positionH>
                <wp:positionV relativeFrom="paragraph">
                  <wp:posOffset>3225666</wp:posOffset>
                </wp:positionV>
                <wp:extent cx="1435733" cy="920042"/>
                <wp:effectExtent l="29210" t="8890" r="41910" b="41910"/>
                <wp:wrapNone/>
                <wp:docPr id="283" name="Straight Arrow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435733" cy="920042"/>
                        </a:xfrm>
                        <a:prstGeom prst="bentConnector3">
                          <a:avLst>
                            <a:gd name="adj1" fmla="val 8721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7259FF1"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31" o:spid="_x0000_s1026" type="#_x0000_t34" style="position:absolute;margin-left:229.05pt;margin-top:254pt;width:113.05pt;height:72.4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" adj="18838" strokecolor="black [3040]">
                <v:stroke dashstyle="dash" endarrow="open"/>
                <o:lock v:ext="edit" shapetype="f"/>
              </v:shape>
            </w:pict>
          </mc:Fallback>
        </mc:AlternateContent>
      </w:r>
      <w:r w:rsidR="00745289">
        <w:rPr>
          <w:noProof/>
          <w:lang w:bidi="hi-IN"/>
        </w:rPr>
        <mc:AlternateContent>
          <mc:Choice Requires="wpg">
            <w:drawing>
              <wp:anchor distT="0" distB="0" distL="114300" distR="114300" simplePos="0" relativeHeight="251652096" behindDoc="0" locked="0" layoutInCell="1" allowOverlap="1" wp14:anchorId="21A0D2A3" wp14:editId="31BD8631">
                <wp:simplePos x="0" y="0"/>
                <wp:positionH relativeFrom="column">
                  <wp:posOffset>2651125</wp:posOffset>
                </wp:positionH>
                <wp:positionV relativeFrom="paragraph">
                  <wp:posOffset>3688715</wp:posOffset>
                </wp:positionV>
                <wp:extent cx="1044575" cy="396875"/>
                <wp:effectExtent l="0" t="0" r="22225" b="22225"/>
                <wp:wrapNone/>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298" name="Rectangle 298"/>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r>
                                <w:t xml:space="preserve">Parse </w:t>
                              </w:r>
                              <w:proofErr w:type="spellStart"/>
                              <w:r>
                                <w:t>Ecore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Trapezoid 299"/>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71FEAD" id="Group 297" o:spid="_x0000_s1058" style="position:absolute;margin-left:208.75pt;margin-top:290.45pt;width:82.25pt;height:31.25pt;z-index:25165209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">
                <v:rect id="Rectangle 298" o:spid="_x0000_s1059"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fksUA&#10;AADcAAAADwAAAGRycy9kb3ducmV2LnhtbERPy2rCQBTdF/yH4QrdlDpRqNY0ExG1UBddNGrXl8zN&#10;w2TuhMxUY7/eWRS6PJx3shpMKy7Uu9qygukkAkGcW11zqeB4eH9+BeE8ssbWMim4kYNVOnpIMNb2&#10;yl90yXwpQgi7GBVU3nexlC6vyKCb2I44cIXtDfoA+1LqHq8h3LRyFkVzabDm0FBhR5uK8ib7MQq2&#10;p/PTb9Hs1p+7732zeClqe5zflHocD+s3EJ4G/y/+c39oBbNlWBvO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55+SxQAAANwAAAAPAAAAAAAAAAAAAAAAAJgCAABkcnMv&#10;ZG93bnJldi54bWxQSwUGAAAAAAQABAD1AAAAigMAAAAA&#10;" fillcolor="#f79646 [3209]" strokecolor="#974706 [1609]" strokeweight="2pt">
                  <v:textbox>
                    <w:txbxContent>
                      <w:p w:rsidR="004B20EB" w:rsidRDefault="004B20EB" w:rsidP="00E4029F">
                        <w:pPr>
                          <w:jc w:val="center"/>
                        </w:pPr>
                        <w:r>
                          <w:t>Parse Ecore</w:t>
                        </w:r>
                      </w:p>
                    </w:txbxContent>
                  </v:textbox>
                </v:rect>
                <v:shape id="Trapezoid 299" o:spid="_x0000_s1060"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kVo8IA&#10;AADcAAAADwAAAGRycy9kb3ducmV2LnhtbESPQYvCMBSE74L/ITxhb5rqoWurUaRQ0GPVg8dn82yL&#10;zUtponb/vREWPA4z8w2z3g6mFU/qXWNZwXwWgSAurW64UnA+5dMlCOeRNbaWScEfOdhuxqM1ptq+&#10;uKDn0VciQNilqKD2vkuldGVNBt3MdsTBu9neoA+yr6Tu8RXgppWLKIqlwYbDQo0dZTWV9+PDKLgU&#10;1yx7NPlvEV/i/FbOD4nMDkr9TIbdCoSnwX/D/+29VrBIEvicC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RWjwgAAANwAAAAPAAAAAAAAAAAAAAAAAJgCAABkcnMvZG93&#10;bnJldi54bWxQSwUGAAAAAAQABAD1AAAAhwM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254D2">
        <w:rPr>
          <w:noProof/>
          <w:lang w:bidi="hi-IN"/>
        </w:rPr>
        <mc:AlternateContent>
          <mc:Choice Requires="wps">
            <w:drawing>
              <wp:anchor distT="0" distB="0" distL="114300" distR="114300" simplePos="0" relativeHeight="251666432" behindDoc="0" locked="0" layoutInCell="1" allowOverlap="1" wp14:anchorId="4ED1CA82" wp14:editId="6152CCB8">
                <wp:simplePos x="0" y="0"/>
                <wp:positionH relativeFrom="column">
                  <wp:posOffset>4149725</wp:posOffset>
                </wp:positionH>
                <wp:positionV relativeFrom="paragraph">
                  <wp:posOffset>2202180</wp:posOffset>
                </wp:positionV>
                <wp:extent cx="899795" cy="2837815"/>
                <wp:effectExtent l="57150" t="0" r="33655" b="57785"/>
                <wp:wrapNone/>
                <wp:docPr id="333" name="Straight Arrow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99795" cy="283781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6677521" id="Straight Arrow Connector 333" o:spid="_x0000_s1026" type="#_x0000_t32" style="position:absolute;margin-left:326.75pt;margin-top:173.4pt;width:70.85pt;height:223.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" strokecolor="black [3040]">
                <v:stroke dashstyle="dash" endarrow="open"/>
                <o:lock v:ext="edit" shapetype="f"/>
              </v:shape>
            </w:pict>
          </mc:Fallback>
        </mc:AlternateContent>
      </w:r>
      <w:r w:rsidR="00B254D2">
        <w:rPr>
          <w:noProof/>
          <w:lang w:bidi="hi-IN"/>
        </w:rPr>
        <mc:AlternateContent>
          <mc:Choice Requires="wps">
            <w:drawing>
              <wp:anchor distT="4294967294" distB="4294967294" distL="114300" distR="114300" simplePos="0" relativeHeight="251688960" behindDoc="0" locked="0" layoutInCell="1" allowOverlap="1" wp14:anchorId="40849379" wp14:editId="391A60A0">
                <wp:simplePos x="0" y="0"/>
                <wp:positionH relativeFrom="column">
                  <wp:posOffset>3031490</wp:posOffset>
                </wp:positionH>
                <wp:positionV relativeFrom="paragraph">
                  <wp:posOffset>2722880</wp:posOffset>
                </wp:positionV>
                <wp:extent cx="379730" cy="0"/>
                <wp:effectExtent l="0" t="76200" r="20320" b="11430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973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B8A21D8" id="Straight Arrow Connector 49" o:spid="_x0000_s1026" type="#_x0000_t32" style="position:absolute;margin-left:238.7pt;margin-top:214.4pt;width:29.9pt;height:0;z-index:251688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" strokecolor="black [3040]">
                <v:stroke dashstyle="dash" endarrow="open"/>
                <o:lock v:ext="edit" shapetype="f"/>
              </v:shape>
            </w:pict>
          </mc:Fallback>
        </mc:AlternateContent>
      </w:r>
      <w:r w:rsidR="00B254D2">
        <w:rPr>
          <w:noProof/>
          <w:lang w:bidi="hi-IN"/>
        </w:rPr>
        <mc:AlternateContent>
          <mc:Choice Requires="wpg">
            <w:drawing>
              <wp:anchor distT="0" distB="0" distL="114300" distR="114300" simplePos="0" relativeHeight="251684864" behindDoc="0" locked="0" layoutInCell="1" allowOverlap="1" wp14:anchorId="43F9A188" wp14:editId="5AB6BC37">
                <wp:simplePos x="0" y="0"/>
                <wp:positionH relativeFrom="column">
                  <wp:posOffset>3411220</wp:posOffset>
                </wp:positionH>
                <wp:positionV relativeFrom="paragraph">
                  <wp:posOffset>2534920</wp:posOffset>
                </wp:positionV>
                <wp:extent cx="1210310" cy="396875"/>
                <wp:effectExtent l="0" t="0" r="27940" b="2222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0310" cy="396875"/>
                          <a:chOff x="0" y="0"/>
                          <a:chExt cx="1476375" cy="569833"/>
                        </a:xfrm>
                        <a:solidFill>
                          <a:schemeClr val="accent6"/>
                        </a:solidFill>
                      </wpg:grpSpPr>
                      <wps:wsp>
                        <wps:cNvPr id="40" name="Rectangle 40"/>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D673B" w:rsidRDefault="003D673B" w:rsidP="003D673B">
                              <w:pPr>
                                <w:jc w:val="center"/>
                              </w:pPr>
                              <w:proofErr w:type="spellStart"/>
                              <w:r>
                                <w:t>ModelType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rapezoid 46"/>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D673B" w:rsidRDefault="003D673B" w:rsidP="003D6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1CE4019" id="Group 38" o:spid="_x0000_s1061" style="position:absolute;margin-left:268.6pt;margin-top:199.6pt;width:95.3pt;height:31.25pt;z-index:251684864"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">
                <v:rect id="Rectangle 40" o:spid="_x0000_s1062"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GK+cQA&#10;AADbAAAADwAAAGRycy9kb3ducmV2LnhtbERPy2rCQBTdC/2H4RbciE5a1JY0E5FWoS5cNNWuL5mb&#10;R5O5EzKjxn69sxC6PJx3shpMK87Uu9qygqdZBII4t7rmUsHhezt9BeE8ssbWMim4koNV+jBKMNb2&#10;wl90znwpQgi7GBVU3nexlC6vyKCb2Y44cIXtDfoA+1LqHi8h3LTyOYqW0mDNoaHCjt4rypvsZBR8&#10;HH8nf0WzWe83P7vmZVHU9rC8KjV+HNZvIDwN/l98d39qBfOwPnwJP0C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ivnEAAAA2wAAAA8AAAAAAAAAAAAAAAAAmAIAAGRycy9k&#10;b3ducmV2LnhtbFBLBQYAAAAABAAEAPUAAACJAwAAAAA=&#10;" fillcolor="#f79646 [3209]" strokecolor="#974706 [1609]" strokeweight="2pt">
                  <v:textbox>
                    <w:txbxContent>
                      <w:p w:rsidR="003D673B" w:rsidRDefault="003D673B" w:rsidP="003D673B">
                        <w:pPr>
                          <w:jc w:val="center"/>
                        </w:pPr>
                        <w:proofErr w:type="spellStart"/>
                        <w:r>
                          <w:t>ModelType</w:t>
                        </w:r>
                        <w:proofErr w:type="spellEnd"/>
                      </w:p>
                    </w:txbxContent>
                  </v:textbox>
                </v:rect>
                <v:shape id="Trapezoid 46" o:spid="_x0000_s1063"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pM8EA&#10;AADbAAAADwAAAGRycy9kb3ducmV2LnhtbESPQYvCMBSE74L/ITzBm6aKVK1GkUJBj1UPHp/Nsy02&#10;L6WJWv/9ZmFhj8PMfMNs971pxJs6V1tWMJtGIIgLq2suFVwv2WQFwnlkjY1lUvAlB/vdcLDFRNsP&#10;5/Q++1IECLsEFVTet4mUrqjIoJvaljh4D9sZ9EF2pdQdfgLcNHIeRbE0WHNYqLCltKLieX4ZBbf8&#10;nqavOlvm8S3OHsXstJbpSanxqD9sQHjq/X/4r33UChYx/H4JP0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L6TPBAAAA2wAAAA8AAAAAAAAAAAAAAAAAmAIAAGRycy9kb3du&#10;cmV2LnhtbFBLBQYAAAAABAAEAPUAAACG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3D673B" w:rsidRDefault="003D673B" w:rsidP="003D673B">
                        <w:pPr>
                          <w:jc w:val="center"/>
                        </w:pPr>
                      </w:p>
                    </w:txbxContent>
                  </v:textbox>
                </v:shape>
              </v:group>
            </w:pict>
          </mc:Fallback>
        </mc:AlternateContent>
      </w:r>
      <w:r w:rsidR="00B254D2">
        <w:rPr>
          <w:noProof/>
          <w:lang w:bidi="hi-IN"/>
        </w:rPr>
        <mc:AlternateContent>
          <mc:Choice Requires="wps">
            <w:drawing>
              <wp:anchor distT="0" distB="0" distL="114300" distR="114300" simplePos="0" relativeHeight="251667456" behindDoc="0" locked="0" layoutInCell="1" allowOverlap="1" wp14:anchorId="2F5F73B5" wp14:editId="7BE6A58A">
                <wp:simplePos x="0" y="0"/>
                <wp:positionH relativeFrom="column">
                  <wp:posOffset>3664634</wp:posOffset>
                </wp:positionH>
                <wp:positionV relativeFrom="paragraph">
                  <wp:posOffset>4087593</wp:posOffset>
                </wp:positionV>
                <wp:extent cx="17145" cy="822960"/>
                <wp:effectExtent l="76200" t="0" r="59055" b="53340"/>
                <wp:wrapNone/>
                <wp:docPr id="334" name="Straight Arrow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 cy="82296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FD460C4" id="Straight Arrow Connector 334" o:spid="_x0000_s1026" type="#_x0000_t32" style="position:absolute;margin-left:288.55pt;margin-top:321.85pt;width:1.35pt;height:6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" strokecolor="black [3040]">
                <v:stroke dashstyle="dash" endarrow="open"/>
                <o:lock v:ext="edit" shapetype="f"/>
              </v:shape>
            </w:pict>
          </mc:Fallback>
        </mc:AlternateContent>
      </w:r>
      <w:r w:rsidR="00B254D2">
        <w:rPr>
          <w:noProof/>
          <w:lang w:bidi="hi-IN"/>
        </w:rPr>
        <mc:AlternateContent>
          <mc:Choice Requires="wps">
            <w:drawing>
              <wp:anchor distT="0" distB="0" distL="114298" distR="114298" simplePos="0" relativeHeight="251705344" behindDoc="0" locked="0" layoutInCell="1" allowOverlap="1" wp14:anchorId="5A69A793" wp14:editId="224EA9C4">
                <wp:simplePos x="0" y="0"/>
                <wp:positionH relativeFrom="column">
                  <wp:posOffset>2813538</wp:posOffset>
                </wp:positionH>
                <wp:positionV relativeFrom="paragraph">
                  <wp:posOffset>3499729</wp:posOffset>
                </wp:positionV>
                <wp:extent cx="253219" cy="186837"/>
                <wp:effectExtent l="0" t="0" r="71120" b="60960"/>
                <wp:wrapNone/>
                <wp:docPr id="267" name="Straight Arrow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3219" cy="18683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335099" id="Straight Arrow Connector 267" o:spid="_x0000_s1026" type="#_x0000_t32" style="position:absolute;margin-left:221.55pt;margin-top:275.55pt;width:19.95pt;height:14.7pt;z-index:2517053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" strokecolor="black [3040]">
                <v:stroke dashstyle="dash" endarrow="open"/>
                <o:lock v:ext="edit" shapetype="f"/>
              </v:shape>
            </w:pict>
          </mc:Fallback>
        </mc:AlternateContent>
      </w:r>
      <w:r w:rsidR="00B254D2">
        <w:rPr>
          <w:noProof/>
          <w:lang w:bidi="hi-IN"/>
        </w:rPr>
        <mc:AlternateContent>
          <mc:Choice Requires="wps">
            <w:drawing>
              <wp:anchor distT="0" distB="0" distL="114298" distR="114298" simplePos="0" relativeHeight="251709440" behindDoc="0" locked="0" layoutInCell="1" allowOverlap="1" wp14:anchorId="3ED3853E" wp14:editId="53AB6879">
                <wp:simplePos x="0" y="0"/>
                <wp:positionH relativeFrom="column">
                  <wp:posOffset>2430780</wp:posOffset>
                </wp:positionH>
                <wp:positionV relativeFrom="paragraph">
                  <wp:posOffset>4078060</wp:posOffset>
                </wp:positionV>
                <wp:extent cx="34925" cy="226695"/>
                <wp:effectExtent l="57150" t="0" r="60325" b="59055"/>
                <wp:wrapNone/>
                <wp:docPr id="280" name="Straight Arrow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2266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849AF8" id="Straight Arrow Connector 280" o:spid="_x0000_s1026" type="#_x0000_t32" style="position:absolute;margin-left:191.4pt;margin-top:321.1pt;width:2.75pt;height:17.85pt;z-index:2517094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" strokecolor="black [3040]">
                <v:stroke dashstyle="dash" endarrow="open"/>
                <o:lock v:ext="edit" shapetype="f"/>
              </v:shape>
            </w:pict>
          </mc:Fallback>
        </mc:AlternateContent>
      </w:r>
      <w:r w:rsidR="00B254D2">
        <w:rPr>
          <w:noProof/>
          <w:lang w:bidi="hi-IN"/>
        </w:rPr>
        <mc:AlternateContent>
          <mc:Choice Requires="wps">
            <w:drawing>
              <wp:anchor distT="0" distB="0" distL="114298" distR="114298" simplePos="0" relativeHeight="251662336" behindDoc="0" locked="0" layoutInCell="1" allowOverlap="1" wp14:anchorId="71D3D8B3" wp14:editId="672D36B2">
                <wp:simplePos x="0" y="0"/>
                <wp:positionH relativeFrom="column">
                  <wp:posOffset>2278380</wp:posOffset>
                </wp:positionH>
                <wp:positionV relativeFrom="paragraph">
                  <wp:posOffset>3517265</wp:posOffset>
                </wp:positionV>
                <wp:extent cx="34925" cy="226695"/>
                <wp:effectExtent l="57150" t="0" r="60325" b="59055"/>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2266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167C6F" id="Straight Arrow Connector 328" o:spid="_x0000_s1026" type="#_x0000_t32" style="position:absolute;margin-left:179.4pt;margin-top:276.95pt;width:2.75pt;height:17.85pt;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" strokecolor="black [3040]">
                <v:stroke dashstyle="dash" endarrow="open"/>
                <o:lock v:ext="edit" shapetype="f"/>
              </v:shape>
            </w:pict>
          </mc:Fallback>
        </mc:AlternateContent>
      </w:r>
      <w:r w:rsidR="00B254D2">
        <w:rPr>
          <w:noProof/>
          <w:lang w:bidi="hi-IN"/>
        </w:rPr>
        <mc:AlternateContent>
          <mc:Choice Requires="wpg">
            <w:drawing>
              <wp:anchor distT="0" distB="0" distL="114300" distR="114300" simplePos="0" relativeHeight="251707392" behindDoc="0" locked="0" layoutInCell="1" allowOverlap="1" wp14:anchorId="4C984B9D" wp14:editId="0999B708">
                <wp:simplePos x="0" y="0"/>
                <wp:positionH relativeFrom="column">
                  <wp:posOffset>1517650</wp:posOffset>
                </wp:positionH>
                <wp:positionV relativeFrom="paragraph">
                  <wp:posOffset>3648710</wp:posOffset>
                </wp:positionV>
                <wp:extent cx="1044575" cy="396875"/>
                <wp:effectExtent l="0" t="0" r="22225" b="222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278" name="Rectangle 278"/>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254D2" w:rsidRDefault="00B254D2" w:rsidP="00B254D2">
                              <w:pPr>
                                <w:jc w:val="center"/>
                              </w:pPr>
                              <w:r>
                                <w:t>UML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Trapezoid 279"/>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254D2" w:rsidRDefault="00B254D2" w:rsidP="00B254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4A29589" id="Group 9" o:spid="_x0000_s1064" style="position:absolute;margin-left:119.5pt;margin-top:287.3pt;width:82.25pt;height:31.25pt;z-index:251707392"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">
                <v:rect id="Rectangle 278" o:spid="_x0000_s1065"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5aMQA&#10;AADcAAAADwAAAGRycy9kb3ducmV2LnhtbERPy2rCQBTdC/2H4Ra6ETOpUC1pRpE2gl240GrXl8zN&#10;o8ncCZlpjP36zkJweTjvdD2aVgzUu9qygucoBkGcW11zqeD0tZ29gnAeWWNrmRRcycF69TBJMdH2&#10;wgcajr4UIYRdggoq77tESpdXZNBFtiMOXGF7gz7AvpS6x0sIN62cx/FCGqw5NFTY0XtFeXP8NQo+&#10;zj/Tv6LJNvvs+7NZvhS1PS2uSj09jps3EJ5Gfxff3DutYL4Ma8O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reWjEAAAA3AAAAA8AAAAAAAAAAAAAAAAAmAIAAGRycy9k&#10;b3ducmV2LnhtbFBLBQYAAAAABAAEAPUAAACJAwAAAAA=&#10;" fillcolor="#f79646 [3209]" strokecolor="#974706 [1609]" strokeweight="2pt">
                  <v:textbox>
                    <w:txbxContent>
                      <w:p w:rsidR="00B254D2" w:rsidRDefault="00B254D2" w:rsidP="00B254D2">
                        <w:pPr>
                          <w:jc w:val="center"/>
                        </w:pPr>
                        <w:r>
                          <w:t>UML Parser</w:t>
                        </w:r>
                      </w:p>
                    </w:txbxContent>
                  </v:textbox>
                </v:rect>
                <v:shape id="Trapezoid 279" o:spid="_x0000_s1066"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zWcQA&#10;AADcAAAADwAAAGRycy9kb3ducmV2LnhtbESPQWvCQBSE7wX/w/IEb2ajh8SkrlICAT0m7cHja/aZ&#10;hGbfhuyq8d+7hUKPw8x8w+yPsxnEnSbXW1awiWIQxI3VPbcKvj7L9Q6E88gaB8uk4EkOjofF2x5z&#10;bR9c0b32rQgQdjkq6Lwfcyld05FBF9mROHhXOxn0QU6t1BM+AtwMchvHiTTYc1jocKSio+anvhkF&#10;l+q7KG59mVbJJSmvzeacyeKs1Go5f7yD8DT7//Bf+6QVbNMMfs+EIyA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181nEAAAA3AAAAA8AAAAAAAAAAAAAAAAAmAIAAGRycy9k&#10;b3ducmV2LnhtbFBLBQYAAAAABAAEAPUAAACJ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B254D2" w:rsidRDefault="00B254D2" w:rsidP="00B254D2">
                        <w:pPr>
                          <w:jc w:val="center"/>
                        </w:pPr>
                      </w:p>
                    </w:txbxContent>
                  </v:textbox>
                </v:shape>
              </v:group>
            </w:pict>
          </mc:Fallback>
        </mc:AlternateContent>
      </w:r>
      <w:r w:rsidR="00B254D2">
        <w:rPr>
          <w:noProof/>
          <w:lang w:bidi="hi-IN"/>
        </w:rPr>
        <mc:AlternateContent>
          <mc:Choice Requires="wpg">
            <w:drawing>
              <wp:anchor distT="0" distB="0" distL="114300" distR="114300" simplePos="0" relativeHeight="251643904" behindDoc="0" locked="0" layoutInCell="1" allowOverlap="1" wp14:anchorId="690F5E15" wp14:editId="0D9943F8">
                <wp:simplePos x="0" y="0"/>
                <wp:positionH relativeFrom="column">
                  <wp:posOffset>196850</wp:posOffset>
                </wp:positionH>
                <wp:positionV relativeFrom="paragraph">
                  <wp:posOffset>4439285</wp:posOffset>
                </wp:positionV>
                <wp:extent cx="5315585" cy="1430655"/>
                <wp:effectExtent l="0" t="0" r="18415" b="1714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5585" cy="1430655"/>
                          <a:chOff x="0" y="0"/>
                          <a:chExt cx="1476375" cy="569833"/>
                        </a:xfrm>
                      </wpg:grpSpPr>
                      <wps:wsp>
                        <wps:cNvPr id="56" name="Rectangle 56"/>
                        <wps:cNvSpPr/>
                        <wps:spPr>
                          <a:xfrm>
                            <a:off x="0" y="134223"/>
                            <a:ext cx="1476375" cy="435610"/>
                          </a:xfrm>
                          <a:prstGeom prst="rect">
                            <a:avLst/>
                          </a:prstGeom>
                          <a:solidFill>
                            <a:schemeClr val="bg1"/>
                          </a:solidFill>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rapezoid 57"/>
                        <wps:cNvSpPr/>
                        <wps:spPr>
                          <a:xfrm>
                            <a:off x="0" y="0"/>
                            <a:ext cx="545285" cy="134224"/>
                          </a:xfrm>
                          <a:prstGeom prst="trapezoid">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CA98203" id="Group 55" o:spid="_x0000_s1067" style="position:absolute;margin-left:15.5pt;margin-top:349.55pt;width:418.55pt;height:112.65pt;z-index:251643904"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">
                <v:rect id="Rectangle 56" o:spid="_x0000_s1068"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m7sEA&#10;AADbAAAADwAAAGRycy9kb3ducmV2LnhtbESPQYvCMBSE7wv7H8Jb8LamtijaNYoIglddUY+P5m1S&#10;bF5KE233328EYY/DzHzDLNeDa8SDulB7VjAZZyCIK69rNgpO37vPOYgQkTU2nknBLwVYr97fllhq&#10;3/OBHsdoRIJwKFGBjbEtpQyVJYdh7Fvi5P34zmFMsjNSd9gnuGtknmUz6bDmtGCxpa2l6na8OwXF&#10;4rzPK3OxQ3HpT3lxzXeGzkqNPobNF4hIQ/wPv9p7rWA6g+eX9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Opu7BAAAA2wAAAA8AAAAAAAAAAAAAAAAAmAIAAGRycy9kb3du&#10;cmV2LnhtbFBLBQYAAAAABAAEAPUAAACGAwAAAAA=&#10;" fillcolor="white [3212]" strokecolor="#3f3151 [1607]" strokeweight="2pt">
                  <v:textbox>
                    <w:txbxContent>
                      <w:p w:rsidR="004B20EB" w:rsidRDefault="004B20EB" w:rsidP="00E4029F">
                        <w:pPr>
                          <w:jc w:val="center"/>
                        </w:pPr>
                      </w:p>
                    </w:txbxContent>
                  </v:textbox>
                </v:rect>
                <v:shape id="Trapezoid 57" o:spid="_x0000_s1069"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cBcQA&#10;AADbAAAADwAAAGRycy9kb3ducmV2LnhtbESPQWsCMRSE7wX/Q3hCbzVboa5sjdKWlgqeXFt6fd08&#10;d5duXtYkXeO/N4LgcZiZb5jFKppODOR8a1nB4yQDQVxZ3XKt4Gv38TAH4QOyxs4yKTiRh9VydLfA&#10;Qtsjb2koQy0ShH2BCpoQ+kJKXzVk0E9sT5y8vXUGQ5KultrhMcFNJ6dZNpMGW04LDfb01lD1V/4b&#10;Bd+feXzvyuqwOQ1x+xPD76vb50rdj+PLM4hAMdzC1/ZaK3jK4fIl/QC5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3AXEAAAA2wAAAA8AAAAAAAAAAAAAAAAAmAIAAGRycy9k&#10;b3ducmV2LnhtbFBLBQYAAAAABAAEAPUAAACJAwAAAAA=&#10;" adj="-11796480,,5400" path="m,134224l33556,,511729,r33556,134224l,134224xe" fillcolor="#8064a2 [3207]" strokecolor="#3f3151 [1607]"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r>
                          <w:t>Storage</w:t>
                        </w:r>
                      </w:p>
                    </w:txbxContent>
                  </v:textbox>
                </v:shape>
              </v:group>
            </w:pict>
          </mc:Fallback>
        </mc:AlternateContent>
      </w:r>
      <w:r w:rsidR="00B254D2">
        <w:rPr>
          <w:noProof/>
          <w:lang w:bidi="hi-IN"/>
        </w:rPr>
        <mc:AlternateContent>
          <mc:Choice Requires="wpg">
            <w:drawing>
              <wp:anchor distT="0" distB="0" distL="114300" distR="114300" simplePos="0" relativeHeight="251703296" behindDoc="0" locked="0" layoutInCell="1" allowOverlap="1" wp14:anchorId="4BD129A1" wp14:editId="3236E998">
                <wp:simplePos x="0" y="0"/>
                <wp:positionH relativeFrom="column">
                  <wp:posOffset>2242185</wp:posOffset>
                </wp:positionH>
                <wp:positionV relativeFrom="paragraph">
                  <wp:posOffset>4313555</wp:posOffset>
                </wp:positionV>
                <wp:extent cx="1044575" cy="396875"/>
                <wp:effectExtent l="0" t="0" r="22225" b="22225"/>
                <wp:wrapNone/>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265" name="Rectangle 265"/>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A2800" w:rsidRDefault="006A2800" w:rsidP="00E4029F">
                              <w:pPr>
                                <w:jc w:val="center"/>
                              </w:pPr>
                              <w:r>
                                <w:t>XML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rapezoid 266"/>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A2800" w:rsidRDefault="006A2800"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FA2A480" id="Group 264" o:spid="_x0000_s1070" style="position:absolute;margin-left:176.55pt;margin-top:339.65pt;width:82.25pt;height:31.25pt;z-index:25170329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">
                <v:rect id="Rectangle 265" o:spid="_x0000_s1071"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AK8YA&#10;AADcAAAADwAAAGRycy9kb3ducmV2LnhtbESPT2vCQBTE74LfYXlCL6IbBdMSXUXUQnvoQaueH9mX&#10;Pyb7NmS3GvvpXaHQ4zAzv2EWq87U4kqtKy0rmIwjEMSp1SXnCo7f76M3EM4ja6wtk4I7OVgt+70F&#10;JtreeE/Xg89FgLBLUEHhfZNI6dKCDLqxbYiDl9nWoA+yzaVu8RbgppbTKIqlwZLDQoENbQpKq8OP&#10;UbA9XYa/WbVbf+3On9XrLCvtMb4r9TLo1nMQnjr/H/5rf2gF03gGzzPhCM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NAK8YAAADcAAAADwAAAAAAAAAAAAAAAACYAgAAZHJz&#10;L2Rvd25yZXYueG1sUEsFBgAAAAAEAAQA9QAAAIsDAAAAAA==&#10;" fillcolor="#f79646 [3209]" strokecolor="#974706 [1609]" strokeweight="2pt">
                  <v:textbox>
                    <w:txbxContent>
                      <w:p w:rsidR="006A2800" w:rsidRDefault="006A2800" w:rsidP="00E4029F">
                        <w:pPr>
                          <w:jc w:val="center"/>
                        </w:pPr>
                        <w:r>
                          <w:t>XML Parser</w:t>
                        </w:r>
                      </w:p>
                    </w:txbxContent>
                  </v:textbox>
                </v:rect>
                <v:shape id="Trapezoid 266" o:spid="_x0000_s1072"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9sIA&#10;AADcAAAADwAAAGRycy9kb3ducmV2LnhtbESPQYvCMBSE7wv+h/CEvWmqh6xWo0ihoMeqB4/P5tkW&#10;m5fSRO3+eyMs7HGYmW+Y9XawrXhS7xvHGmbTBARx6UzDlYbzKZ8sQPiAbLB1TBp+ycN2M/paY2rc&#10;iwt6HkMlIoR9ihrqELpUSl/WZNFPXUccvZvrLYYo+0qaHl8Rbls5TxIlLTYcF2rsKKupvB8fVsOl&#10;uGbZo8l/CnVR+a2cHZYyO2j9PR52KxCBhvAf/mvvjYa5UvA5E4+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8/H2wgAAANwAAAAPAAAAAAAAAAAAAAAAAJgCAABkcnMvZG93&#10;bnJldi54bWxQSwUGAAAAAAQABAD1AAAAhwM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6A2800" w:rsidRDefault="006A2800" w:rsidP="00E4029F">
                        <w:pPr>
                          <w:jc w:val="center"/>
                        </w:pPr>
                      </w:p>
                    </w:txbxContent>
                  </v:textbox>
                </v:shape>
              </v:group>
            </w:pict>
          </mc:Fallback>
        </mc:AlternateContent>
      </w:r>
      <w:r w:rsidR="00B254D2">
        <w:rPr>
          <w:noProof/>
          <w:lang w:bidi="hi-IN"/>
        </w:rPr>
        <mc:AlternateContent>
          <mc:Choice Requires="wpg">
            <w:drawing>
              <wp:anchor distT="0" distB="0" distL="114300" distR="114300" simplePos="0" relativeHeight="251651072" behindDoc="0" locked="0" layoutInCell="1" allowOverlap="1" wp14:anchorId="7FAC3977" wp14:editId="0D2594DA">
                <wp:simplePos x="0" y="0"/>
                <wp:positionH relativeFrom="column">
                  <wp:posOffset>1822450</wp:posOffset>
                </wp:positionH>
                <wp:positionV relativeFrom="paragraph">
                  <wp:posOffset>2496820</wp:posOffset>
                </wp:positionV>
                <wp:extent cx="1152525" cy="396875"/>
                <wp:effectExtent l="0" t="0" r="28575" b="22225"/>
                <wp:wrapNone/>
                <wp:docPr id="29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2525" cy="396875"/>
                          <a:chOff x="0" y="0"/>
                          <a:chExt cx="1476375" cy="569833"/>
                        </a:xfrm>
                        <a:solidFill>
                          <a:schemeClr val="accent6"/>
                        </a:solidFill>
                      </wpg:grpSpPr>
                      <wps:wsp>
                        <wps:cNvPr id="294" name="Rectangle 294"/>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roofErr w:type="spellStart"/>
                              <w:r>
                                <w:t>Compare</w:t>
                              </w:r>
                              <w:r w:rsidR="003D673B">
                                <w:t>Provider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rapezoid 295"/>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B26D920" id="Group 293" o:spid="_x0000_s1073" style="position:absolute;margin-left:143.5pt;margin-top:196.6pt;width:90.75pt;height:31.25pt;z-index:251651072"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">
                <v:rect id="Rectangle 294" o:spid="_x0000_s1074"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Vl8gA&#10;AADcAAAADwAAAGRycy9kb3ducmV2LnhtbESPzWvCQBTE74X+D8sr9FJ0o7R+RFeRaqEePBhtz4/s&#10;y4fJvg3ZVWP/+m5B6HGYmd8w82VnanGh1pWWFQz6EQji1OqScwXHw0dvAsJ5ZI21ZVJwIwfLxePD&#10;HGNtr7ynS+JzESDsYlRQeN/EUrq0IIOubxvi4GW2NeiDbHOpW7wGuKnlMIpG0mDJYaHAht4LSqvk&#10;bBSsv04vP1m1We0239tq/JaV9ji6KfX81K1mIDx1/j98b39qBcPpK/ydCU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qpWXyAAAANwAAAAPAAAAAAAAAAAAAAAAAJgCAABk&#10;cnMvZG93bnJldi54bWxQSwUGAAAAAAQABAD1AAAAjQMAAAAA&#10;" fillcolor="#f79646 [3209]" strokecolor="#974706 [1609]" strokeweight="2pt">
                  <v:textbox>
                    <w:txbxContent>
                      <w:p w:rsidR="004B20EB" w:rsidRDefault="004B20EB" w:rsidP="00E4029F">
                        <w:pPr>
                          <w:jc w:val="center"/>
                        </w:pPr>
                        <w:proofErr w:type="spellStart"/>
                        <w:r>
                          <w:t>Compare</w:t>
                        </w:r>
                        <w:r w:rsidR="003D673B">
                          <w:t>Provider</w:t>
                        </w:r>
                        <w:proofErr w:type="spellEnd"/>
                      </w:p>
                    </w:txbxContent>
                  </v:textbox>
                </v:rect>
                <v:shape id="Trapezoid 295" o:spid="_x0000_s1075"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QfpsQA&#10;AADcAAAADwAAAGRycy9kb3ducmV2LnhtbESPQWvCQBSE7wX/w/IK3urGQGNNXUUCgeaY2IPH1+wz&#10;Cc2+DdmNxn/vCoUeh5n5htkdZtOLK42us6xgvYpAENdWd9wo+D7lbx8gnEfW2FsmBXdycNgvXnaY&#10;anvjkq6Vb0SAsEtRQev9kErp6pYMupUdiIN3saNBH+TYSD3iLcBNL+MoSqTBjsNCiwNlLdW/1WQU&#10;nMufLJu6fFMm5yS/1OtiK7NCqeXrfPwE4Wn2/+G/9pdWEG/f4XkmHAG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0H6bEAAAA3AAAAA8AAAAAAAAAAAAAAAAAmAIAAGRycy9k&#10;b3ducmV2LnhtbFBLBQYAAAAABAAEAPUAAACJ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lang w:bidi="hi-IN"/>
        </w:rPr>
        <mc:AlternateContent>
          <mc:Choice Requires="wpg">
            <w:drawing>
              <wp:anchor distT="0" distB="0" distL="114300" distR="114300" simplePos="0" relativeHeight="251682816" behindDoc="0" locked="0" layoutInCell="1" allowOverlap="1" wp14:anchorId="75CC2404" wp14:editId="338EAFD4">
                <wp:simplePos x="0" y="0"/>
                <wp:positionH relativeFrom="column">
                  <wp:posOffset>1976755</wp:posOffset>
                </wp:positionH>
                <wp:positionV relativeFrom="paragraph">
                  <wp:posOffset>3104515</wp:posOffset>
                </wp:positionV>
                <wp:extent cx="1044575" cy="396875"/>
                <wp:effectExtent l="0" t="0" r="22225" b="22225"/>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10" name="Rectangle 10"/>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D673B" w:rsidRDefault="003D673B" w:rsidP="003D673B">
                              <w:pPr>
                                <w:jc w:val="center"/>
                              </w:pPr>
                              <w: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rapezoid 13"/>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D673B" w:rsidRDefault="003D673B" w:rsidP="003D6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4A70552" id="Group 3" o:spid="_x0000_s1076" style="position:absolute;margin-left:155.65pt;margin-top:244.45pt;width:82.25pt;height:31.25pt;z-index:25168281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">
                <v:rect id="Rectangle 10" o:spid="_x0000_s1077"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Kl5MYA&#10;AADbAAAADwAAAGRycy9kb3ducmV2LnhtbESPT2sCQQzF74LfYUihl1JnW6iWraOIVagHD1rbc9jJ&#10;/unuZJadUVc/vTkUvCW8l/d+mc5716gTdaHybOBllIAizrytuDBw+F4/v4MKEdli45kMXCjAfDYc&#10;TDG1/sw7Ou1joSSEQ4oGyhjbVOuQleQwjHxLLFruO4dR1q7QtsOzhLtGvybJWDusWBpKbGlZUlbv&#10;j87A58/f0zWvV4vt6ndTT97yyh/GF2MeH/rFB6hIfbyb/6+/rOALvfwiA+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Kl5MYAAADbAAAADwAAAAAAAAAAAAAAAACYAgAAZHJz&#10;L2Rvd25yZXYueG1sUEsFBgAAAAAEAAQA9QAAAIsDAAAAAA==&#10;" fillcolor="#f79646 [3209]" strokecolor="#974706 [1609]" strokeweight="2pt">
                  <v:textbox>
                    <w:txbxContent>
                      <w:p w:rsidR="003D673B" w:rsidRDefault="003D673B" w:rsidP="003D673B">
                        <w:pPr>
                          <w:jc w:val="center"/>
                        </w:pPr>
                        <w:r>
                          <w:t>Compare</w:t>
                        </w:r>
                      </w:p>
                    </w:txbxContent>
                  </v:textbox>
                </v:rect>
                <v:shape id="Trapezoid 13" o:spid="_x0000_s1078"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ltsEA&#10;AADbAAAADwAAAGRycy9kb3ducmV2LnhtbERPTWuDQBC9F/oflinkVtekYBqTTQiCUI+aHjxO3IlK&#10;3FlxN4n5991Cobd5vM/ZHWYziDtNrresYBnFIIgbq3tuFXyf8vdPEM4jaxwsk4InOTjsX192mGr7&#10;4JLulW9FCGGXooLO+zGV0jUdGXSRHYkDd7GTQR/g1Eo94SOEm0Gu4jiRBnsODR2OlHXUXKubUVCX&#10;5yy79fm6TOokvzTLYiOzQqnF23zcgvA0+3/xn/tLh/kf8PtLOED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ZbbBAAAA2wAAAA8AAAAAAAAAAAAAAAAAmAIAAGRycy9kb3du&#10;cmV2LnhtbFBLBQYAAAAABAAEAPUAAACG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3D673B" w:rsidRDefault="003D673B" w:rsidP="003D673B">
                        <w:pPr>
                          <w:jc w:val="center"/>
                        </w:pPr>
                      </w:p>
                    </w:txbxContent>
                  </v:textbox>
                </v:shape>
              </v:group>
            </w:pict>
          </mc:Fallback>
        </mc:AlternateContent>
      </w:r>
      <w:r w:rsidR="00BA449D">
        <w:rPr>
          <w:noProof/>
          <w:lang w:bidi="hi-IN"/>
        </w:rPr>
        <mc:AlternateContent>
          <mc:Choice Requires="wpg">
            <w:drawing>
              <wp:anchor distT="0" distB="0" distL="114300" distR="114300" simplePos="0" relativeHeight="251656192" behindDoc="0" locked="0" layoutInCell="1" allowOverlap="1" wp14:anchorId="03FC33F5" wp14:editId="7D61EC9B">
                <wp:simplePos x="0" y="0"/>
                <wp:positionH relativeFrom="column">
                  <wp:posOffset>3577590</wp:posOffset>
                </wp:positionH>
                <wp:positionV relativeFrom="paragraph">
                  <wp:posOffset>4909820</wp:posOffset>
                </wp:positionV>
                <wp:extent cx="1044575" cy="396875"/>
                <wp:effectExtent l="0" t="0" r="22225" b="22225"/>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319" name="Rectangle 319"/>
                        <wps:cNvSpPr/>
                        <wps:spPr>
                          <a:xfrm>
                            <a:off x="0" y="134223"/>
                            <a:ext cx="1476375" cy="43561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Trapezoid 320"/>
                        <wps:cNvSpPr/>
                        <wps:spPr>
                          <a:xfrm>
                            <a:off x="0" y="0"/>
                            <a:ext cx="545285" cy="134224"/>
                          </a:xfrm>
                          <a:prstGeom prst="trapezoid">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B478475" id="Group 318" o:spid="_x0000_s1079" style="position:absolute;margin-left:281.7pt;margin-top:386.6pt;width:82.25pt;height:31.25pt;z-index:251656192"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">
                <v:rect id="Rectangle 319" o:spid="_x0000_s1080"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ZsEA&#10;AADcAAAADwAAAGRycy9kb3ducmV2LnhtbESPQWsCMRSE7wX/Q3iCt5q1gm1Xo0hBEDzVCu3xuXnd&#10;Xbp5WZKnxn/fCILHYWa+YRar5Dp1phBbzwYm4wIUceVty7WBw9fm+Q1UFGSLnWcycKUIq+XgaYGl&#10;9Rf+pPNeapUhHEs00Ij0pdaxashhHPueOHu/PjiULEOtbcBLhrtOvxTFTDtsOS802NNHQ9Xf/uQM&#10;7H5atElCr0+vR4nfSVCvrTGjYVrPQQkleYTv7a01MJ28w+1MPgJ6+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f8GbBAAAA3AAAAA8AAAAAAAAAAAAAAAAAmAIAAGRycy9kb3du&#10;cmV2LnhtbFBLBQYAAAAABAAEAPUAAACGAwAAAAA=&#10;" fillcolor="#8064a2 [3207]" strokecolor="#3f3151 [1607]" strokeweight="2pt">
                  <v:textbox>
                    <w:txbxContent>
                      <w:p w:rsidR="004B20EB" w:rsidRDefault="004B20EB" w:rsidP="00E4029F">
                        <w:pPr>
                          <w:jc w:val="center"/>
                        </w:pPr>
                        <w:r>
                          <w:t>Disk</w:t>
                        </w:r>
                      </w:p>
                    </w:txbxContent>
                  </v:textbox>
                </v:rect>
                <v:shape id="Trapezoid 320" o:spid="_x0000_s1081"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FgPsEA&#10;AADcAAAADwAAAGRycy9kb3ducmV2LnhtbERPz2vCMBS+D/wfwhN2m6kOplSjqGwoeLJueH1rnm1Z&#10;89IlWY3//XIQPH58vxeraFrRk/ONZQXjUQaCuLS64UrB5+njZQbCB2SNrWVScCMPq+XgaYG5tlc+&#10;Ul+ESqQQ9jkqqEPocil9WZNBP7IdceIu1hkMCbpKaofXFG5aOcmyN2mw4dRQY0fbmsqf4s8o+NpN&#10;43tblL+HWx+P5xi+N+4yVep5GNdzEIFieIjv7r1W8DpJ89OZd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BYD7BAAAA3AAAAA8AAAAAAAAAAAAAAAAAmAIAAGRycy9kb3du&#10;cmV2LnhtbFBLBQYAAAAABAAEAPUAAACGAwAAAAA=&#10;" adj="-11796480,,5400" path="m,134224l33556,,511729,r33556,134224l,134224xe" fillcolor="#8064a2 [3207]" strokecolor="#3f3151 [1607]"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lang w:bidi="hi-IN"/>
        </w:rPr>
        <mc:AlternateContent>
          <mc:Choice Requires="wps">
            <w:drawing>
              <wp:anchor distT="0" distB="0" distL="114300" distR="114300" simplePos="0" relativeHeight="251664384" behindDoc="0" locked="0" layoutInCell="1" allowOverlap="1" wp14:anchorId="30BEF5C3" wp14:editId="28E712A2">
                <wp:simplePos x="0" y="0"/>
                <wp:positionH relativeFrom="column">
                  <wp:posOffset>1402080</wp:posOffset>
                </wp:positionH>
                <wp:positionV relativeFrom="paragraph">
                  <wp:posOffset>2199005</wp:posOffset>
                </wp:positionV>
                <wp:extent cx="3361055" cy="3175635"/>
                <wp:effectExtent l="38100" t="0" r="429895" b="100965"/>
                <wp:wrapNone/>
                <wp:docPr id="331" name="Straight Arrow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3361055" cy="3175635"/>
                        </a:xfrm>
                        <a:prstGeom prst="bentConnector3">
                          <a:avLst>
                            <a:gd name="adj1" fmla="val -1183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8C4261" id="Straight Arrow Connector 331" o:spid="_x0000_s1026" type="#_x0000_t34" style="position:absolute;margin-left:110.4pt;margin-top:173.15pt;width:264.65pt;height:250.0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" adj="-2555" strokecolor="black [3040]">
                <v:stroke dashstyle="dash" endarrow="open"/>
                <o:lock v:ext="edit" shapetype="f"/>
              </v:shape>
            </w:pict>
          </mc:Fallback>
        </mc:AlternateContent>
      </w:r>
      <w:r w:rsidR="00BA449D">
        <w:rPr>
          <w:noProof/>
          <w:lang w:bidi="hi-IN"/>
        </w:rPr>
        <mc:AlternateContent>
          <mc:Choice Requires="wps">
            <w:drawing>
              <wp:anchor distT="0" distB="0" distL="114300" distR="114300" simplePos="0" relativeHeight="251697152" behindDoc="0" locked="0" layoutInCell="1" allowOverlap="1" wp14:anchorId="43C28DB2" wp14:editId="19C2AC06">
                <wp:simplePos x="0" y="0"/>
                <wp:positionH relativeFrom="column">
                  <wp:posOffset>2210435</wp:posOffset>
                </wp:positionH>
                <wp:positionV relativeFrom="paragraph">
                  <wp:posOffset>2889250</wp:posOffset>
                </wp:positionV>
                <wp:extent cx="349885" cy="315595"/>
                <wp:effectExtent l="0" t="0" r="69215" b="65405"/>
                <wp:wrapNone/>
                <wp:docPr id="259" name="Straight Arrow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885" cy="3155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D48031" id="Straight Arrow Connector 259" o:spid="_x0000_s1026" type="#_x0000_t32" style="position:absolute;margin-left:174.05pt;margin-top:227.5pt;width:27.55pt;height:24.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" strokecolor="black [3040]">
                <v:stroke dashstyle="dash" endarrow="open"/>
                <o:lock v:ext="edit" shapetype="f"/>
              </v:shape>
            </w:pict>
          </mc:Fallback>
        </mc:AlternateContent>
      </w:r>
      <w:r w:rsidR="00BA449D">
        <w:rPr>
          <w:noProof/>
          <w:lang w:bidi="hi-IN"/>
        </w:rPr>
        <mc:AlternateContent>
          <mc:Choice Requires="wps">
            <w:drawing>
              <wp:anchor distT="0" distB="0" distL="114300" distR="114300" simplePos="0" relativeHeight="251663360" behindDoc="0" locked="0" layoutInCell="1" allowOverlap="1" wp14:anchorId="5C4E2B29" wp14:editId="3DDA9A96">
                <wp:simplePos x="0" y="0"/>
                <wp:positionH relativeFrom="column">
                  <wp:posOffset>407035</wp:posOffset>
                </wp:positionH>
                <wp:positionV relativeFrom="paragraph">
                  <wp:posOffset>2930525</wp:posOffset>
                </wp:positionV>
                <wp:extent cx="66675" cy="2202815"/>
                <wp:effectExtent l="38100" t="0" r="104775" b="64135"/>
                <wp:wrapNone/>
                <wp:docPr id="330" name="Straight Arrow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220281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7B65C3" id="Straight Arrow Connector 330" o:spid="_x0000_s1026" type="#_x0000_t32" style="position:absolute;margin-left:32.05pt;margin-top:230.75pt;width:5.25pt;height:17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" strokecolor="black [3040]">
                <v:stroke dashstyle="dash" endarrow="open"/>
                <o:lock v:ext="edit" shapetype="f"/>
              </v:shape>
            </w:pict>
          </mc:Fallback>
        </mc:AlternateContent>
      </w:r>
      <w:r w:rsidR="00BA449D">
        <w:rPr>
          <w:noProof/>
          <w:lang w:bidi="hi-IN"/>
        </w:rPr>
        <mc:AlternateContent>
          <mc:Choice Requires="wpg">
            <w:drawing>
              <wp:anchor distT="0" distB="0" distL="114300" distR="114300" simplePos="0" relativeHeight="251655168" behindDoc="0" locked="0" layoutInCell="1" allowOverlap="1" wp14:anchorId="06694C67" wp14:editId="10A4D214">
                <wp:simplePos x="0" y="0"/>
                <wp:positionH relativeFrom="column">
                  <wp:posOffset>355600</wp:posOffset>
                </wp:positionH>
                <wp:positionV relativeFrom="paragraph">
                  <wp:posOffset>5129530</wp:posOffset>
                </wp:positionV>
                <wp:extent cx="1044575" cy="396875"/>
                <wp:effectExtent l="0" t="0" r="22225" b="22225"/>
                <wp:wrapNone/>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316" name="Rectangle 316"/>
                        <wps:cNvSpPr/>
                        <wps:spPr>
                          <a:xfrm>
                            <a:off x="0" y="134223"/>
                            <a:ext cx="1476375" cy="43561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rapezoid 317"/>
                        <wps:cNvSpPr/>
                        <wps:spPr>
                          <a:xfrm>
                            <a:off x="0" y="0"/>
                            <a:ext cx="545285" cy="134224"/>
                          </a:xfrm>
                          <a:prstGeom prst="trapezoid">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BB8449D" id="Group 315" o:spid="_x0000_s1082" style="position:absolute;margin-left:28pt;margin-top:403.9pt;width:82.25pt;height:31.25pt;z-index:251655168"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">
                <v:rect id="Rectangle 316" o:spid="_x0000_s1083"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BkFMEA&#10;AADcAAAADwAAAGRycy9kb3ducmV2LnhtbESPQWsCMRSE7wX/Q3hCbzWrgpXVKCIIgqfagh6fm+fu&#10;4uZlSZ6a/vumUOhxmJlvmOU6uU49KMTWs4HxqABFXHnbcm3g63P3NgcVBdli55kMfFOE9WrwssTS&#10;+id/0OMotcoQjiUaaET6UutYNeQwjnxPnL2rDw4ly1BrG/CZ4a7Tk6KYaYct54UGe9o2VN2Od2fg&#10;cG7RJgm9vr9fJJ6SoN5YY16HabMAJZTkP/zX3lsD0/EMfs/kI6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AZBTBAAAA3AAAAA8AAAAAAAAAAAAAAAAAmAIAAGRycy9kb3du&#10;cmV2LnhtbFBLBQYAAAAABAAEAPUAAACGAwAAAAA=&#10;" fillcolor="#8064a2 [3207]" strokecolor="#3f3151 [1607]" strokeweight="2pt">
                  <v:textbox>
                    <w:txbxContent>
                      <w:p w:rsidR="004B20EB" w:rsidRDefault="004B20EB" w:rsidP="00E4029F">
                        <w:pPr>
                          <w:jc w:val="center"/>
                        </w:pPr>
                        <w:r>
                          <w:t>Database</w:t>
                        </w:r>
                      </w:p>
                    </w:txbxContent>
                  </v:textbox>
                </v:rect>
                <v:shape id="Trapezoid 317" o:spid="_x0000_s1084"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y98UA&#10;AADcAAAADwAAAGRycy9kb3ducmV2LnhtbESPQWsCMRSE7wX/Q3iCt5pVoVu2RqnS0oInty29vm6e&#10;u0s3L2uSrvHfG0HocZiZb5jlOppODOR8a1nBbJqBIK6sbrlW8Pnxev8IwgdkjZ1lUnAmD+vV6G6J&#10;hbYn3tNQhlokCPsCFTQh9IWUvmrIoJ/anjh5B+sMhiRdLbXDU4KbTs6z7EEabDktNNjTtqHqt/wz&#10;Cr7e8vjSldVxdx7i/juGn4075EpNxvH5CUSgGP7Dt/a7VrCY5XA9k4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DL3xQAAANwAAAAPAAAAAAAAAAAAAAAAAJgCAABkcnMv&#10;ZG93bnJldi54bWxQSwUGAAAAAAQABAD1AAAAigMAAAAA&#10;" adj="-11796480,,5400" path="m,134224l33556,,511729,r33556,134224l,134224xe" fillcolor="#8064a2 [3207]" strokecolor="#3f3151 [1607]"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lang w:bidi="hi-IN"/>
        </w:rPr>
        <mc:AlternateContent>
          <mc:Choice Requires="wpg">
            <w:drawing>
              <wp:anchor distT="0" distB="0" distL="114300" distR="114300" simplePos="0" relativeHeight="251657216" behindDoc="0" locked="0" layoutInCell="1" allowOverlap="1" wp14:anchorId="1E1C07C2" wp14:editId="346263AF">
                <wp:simplePos x="0" y="0"/>
                <wp:positionH relativeFrom="column">
                  <wp:posOffset>320040</wp:posOffset>
                </wp:positionH>
                <wp:positionV relativeFrom="paragraph">
                  <wp:posOffset>2483485</wp:posOffset>
                </wp:positionV>
                <wp:extent cx="1202690" cy="396875"/>
                <wp:effectExtent l="0" t="0" r="16510" b="22225"/>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2690" cy="396875"/>
                          <a:chOff x="0" y="0"/>
                          <a:chExt cx="1476375" cy="569833"/>
                        </a:xfrm>
                        <a:solidFill>
                          <a:schemeClr val="accent6"/>
                        </a:solidFill>
                      </wpg:grpSpPr>
                      <wps:wsp>
                        <wps:cNvPr id="322" name="Rectangle 322"/>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roofErr w:type="spellStart"/>
                              <w:r>
                                <w:t>UserManagement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Trapezoid 323"/>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4256DFA" id="Group 321" o:spid="_x0000_s1085" style="position:absolute;margin-left:25.2pt;margin-top:195.55pt;width:94.7pt;height:31.25pt;z-index:25165721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">
                <v:rect id="Rectangle 322" o:spid="_x0000_s1086"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AscA&#10;AADcAAAADwAAAGRycy9kb3ducmV2LnhtbESPzWvCQBTE7wX/h+UJXopumlKV6CpSLbQHD/Xr/Mi+&#10;fJjs25DdavSvdwuFHoeZ+Q0zX3amFhdqXWlZwcsoAkGcWl1yruCw/xhOQTiPrLG2TApu5GC56D3N&#10;MdH2yt902flcBAi7BBUU3jeJlC4tyKAb2YY4eJltDfog21zqFq8BbmoZR9FYGiw5LBTY0HtBabX7&#10;MQrWx/PzPas2q+3m9FVN3rLSHsY3pQb9bjUD4anz/+G/9qdW8BrH8HsmHA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RbgLHAAAA3AAAAA8AAAAAAAAAAAAAAAAAmAIAAGRy&#10;cy9kb3ducmV2LnhtbFBLBQYAAAAABAAEAPUAAACMAwAAAAA=&#10;" fillcolor="#f79646 [3209]" strokecolor="#974706 [1609]" strokeweight="2pt">
                  <v:textbox>
                    <w:txbxContent>
                      <w:p w:rsidR="004B20EB" w:rsidRDefault="004B20EB" w:rsidP="00E4029F">
                        <w:pPr>
                          <w:jc w:val="center"/>
                        </w:pPr>
                        <w:proofErr w:type="spellStart"/>
                        <w:r>
                          <w:t>UserManagement</w:t>
                        </w:r>
                        <w:proofErr w:type="spellEnd"/>
                      </w:p>
                    </w:txbxContent>
                  </v:textbox>
                </v:rect>
                <v:shape id="Trapezoid 323" o:spid="_x0000_s1087"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M8MA&#10;AADcAAAADwAAAGRycy9kb3ducmV2LnhtbESPQYvCMBSE78L+h/AW9qapCtWtpmUpFNZj1YPHt82z&#10;LTYvpYna/fdGEDwOM/MNs81G04kbDa61rGA+i0AQV1a3XCs4HorpGoTzyBo7y6Tgnxxk6cdki4m2&#10;dy7ptve1CBB2CSpovO8TKV3VkEE3sz1x8M52MOiDHGqpB7wHuOnkIopiabDlsNBgT3lD1WV/NQpO&#10;5V+eX9tiVcanuDhX8923zHdKfX2OPxsQnkb/Dr/av1rBcrGE55lwBGT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kM8MAAADcAAAADwAAAAAAAAAAAAAAAACYAgAAZHJzL2Rv&#10;d25yZXYueG1sUEsFBgAAAAAEAAQA9QAAAIgDA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lang w:bidi="hi-IN"/>
        </w:rPr>
        <mc:AlternateContent>
          <mc:Choice Requires="wps">
            <w:drawing>
              <wp:anchor distT="4294967294" distB="4294967294" distL="114300" distR="114300" simplePos="0" relativeHeight="251660288" behindDoc="0" locked="0" layoutInCell="1" allowOverlap="1" wp14:anchorId="3D9711FB" wp14:editId="6799A91E">
                <wp:simplePos x="0" y="0"/>
                <wp:positionH relativeFrom="column">
                  <wp:posOffset>3546475</wp:posOffset>
                </wp:positionH>
                <wp:positionV relativeFrom="paragraph">
                  <wp:posOffset>2032634</wp:posOffset>
                </wp:positionV>
                <wp:extent cx="542925" cy="0"/>
                <wp:effectExtent l="0" t="76200" r="28575" b="114300"/>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5DE1D5" id="Straight Arrow Connector 326" o:spid="_x0000_s1026" type="#_x0000_t32" style="position:absolute;margin-left:279.25pt;margin-top:160.05pt;width:42.7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" strokecolor="black [3040]">
                <v:stroke dashstyle="dash" endarrow="open"/>
                <o:lock v:ext="edit" shapetype="f"/>
              </v:shape>
            </w:pict>
          </mc:Fallback>
        </mc:AlternateContent>
      </w:r>
      <w:r w:rsidR="00BA449D">
        <w:rPr>
          <w:noProof/>
          <w:lang w:bidi="hi-IN"/>
        </w:rPr>
        <mc:AlternateContent>
          <mc:Choice Requires="wpg">
            <w:drawing>
              <wp:anchor distT="0" distB="0" distL="114300" distR="114300" simplePos="0" relativeHeight="251653120" behindDoc="0" locked="0" layoutInCell="1" allowOverlap="1" wp14:anchorId="0CF9C310" wp14:editId="64BCE426">
                <wp:simplePos x="0" y="0"/>
                <wp:positionH relativeFrom="column">
                  <wp:posOffset>4089400</wp:posOffset>
                </wp:positionH>
                <wp:positionV relativeFrom="paragraph">
                  <wp:posOffset>1799590</wp:posOffset>
                </wp:positionV>
                <wp:extent cx="1247775" cy="396875"/>
                <wp:effectExtent l="0" t="0" r="28575" b="22225"/>
                <wp:wrapNone/>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7775" cy="396875"/>
                          <a:chOff x="0" y="0"/>
                          <a:chExt cx="1476375" cy="569833"/>
                        </a:xfrm>
                        <a:solidFill>
                          <a:schemeClr val="accent6"/>
                        </a:solidFill>
                      </wpg:grpSpPr>
                      <wps:wsp>
                        <wps:cNvPr id="303" name="Rectangle 303"/>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roofErr w:type="spellStart"/>
                              <w:r>
                                <w:t>FileManagement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rapezoid 304"/>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D701D8B" id="Group 302" o:spid="_x0000_s1088" style="position:absolute;margin-left:322pt;margin-top:141.7pt;width:98.25pt;height:31.25pt;z-index:251653120"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">
                <v:rect id="Rectangle 303" o:spid="_x0000_s1089"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iX+ccA&#10;AADcAAAADwAAAGRycy9kb3ducmV2LnhtbESPT2vCQBTE74LfYXlCL2I2KrWSuoqohfbgoVY9P7Iv&#10;f5rs25DdxthP3y0Uehxm5jfMatObWnTUutKygmkUgyBOrS45V3D+eJksQTiPrLG2TAru5GCzHg5W&#10;mGh743fqTj4XAcIuQQWF900ipUsLMugi2xAHL7OtQR9km0vd4i3ATS1ncbyQBksOCwU2tCsorU5f&#10;RsH+8jn+zqrD9ni4vlVPj1lpz4u7Ug+jfvsMwlPv/8N/7VetYB7P4fdMO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ol/nHAAAA3AAAAA8AAAAAAAAAAAAAAAAAmAIAAGRy&#10;cy9kb3ducmV2LnhtbFBLBQYAAAAABAAEAPUAAACMAwAAAAA=&#10;" fillcolor="#f79646 [3209]" strokecolor="#974706 [1609]" strokeweight="2pt">
                  <v:textbox>
                    <w:txbxContent>
                      <w:p w:rsidR="004B20EB" w:rsidRDefault="004B20EB" w:rsidP="00E4029F">
                        <w:pPr>
                          <w:jc w:val="center"/>
                        </w:pPr>
                        <w:proofErr w:type="spellStart"/>
                        <w:r>
                          <w:t>FileManagement</w:t>
                        </w:r>
                        <w:proofErr w:type="spellEnd"/>
                      </w:p>
                    </w:txbxContent>
                  </v:textbox>
                </v:rect>
                <v:shape id="Trapezoid 304" o:spid="_x0000_s1090"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gJ8QA&#10;AADcAAAADwAAAGRycy9kb3ducmV2LnhtbESPT4vCMBTE74LfITzBm6b+oe52jSKFwnqseujxbfNs&#10;i81LaaLWb78RFvY4zMxvmO1+MK14UO8aywoW8wgEcWl1w5WCyzmbfYBwHllja5kUvMjBfjcebTHR&#10;9sk5PU6+EgHCLkEFtfddIqUrazLo5rYjDt7V9gZ9kH0ldY/PADetXEZRLA02HBZq7Citqbyd7kZB&#10;kf+k6b3JNnlcxNm1XBw/ZXpUajoZDl8gPA3+P/zX/tYKVtEa3mfCE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TICfEAAAA3AAAAA8AAAAAAAAAAAAAAAAAmAIAAGRycy9k&#10;b3ducmV2LnhtbFBLBQYAAAAABAAEAPUAAACJ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lang w:bidi="hi-IN"/>
        </w:rPr>
        <mc:AlternateContent>
          <mc:Choice Requires="wpg">
            <w:drawing>
              <wp:anchor distT="0" distB="0" distL="114300" distR="114300" simplePos="0" relativeHeight="251641856" behindDoc="0" locked="0" layoutInCell="1" allowOverlap="1" wp14:anchorId="3D896D82" wp14:editId="5C3AD6B0">
                <wp:simplePos x="0" y="0"/>
                <wp:positionH relativeFrom="column">
                  <wp:posOffset>194310</wp:posOffset>
                </wp:positionH>
                <wp:positionV relativeFrom="paragraph">
                  <wp:posOffset>133985</wp:posOffset>
                </wp:positionV>
                <wp:extent cx="5315585" cy="1430655"/>
                <wp:effectExtent l="0" t="0" r="18415" b="1714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5585" cy="1430655"/>
                          <a:chOff x="0" y="0"/>
                          <a:chExt cx="1476375" cy="569833"/>
                        </a:xfrm>
                      </wpg:grpSpPr>
                      <wps:wsp>
                        <wps:cNvPr id="41" name="Rectangle 41"/>
                        <wps:cNvSpPr/>
                        <wps:spPr>
                          <a:xfrm>
                            <a:off x="0" y="134223"/>
                            <a:ext cx="1476375" cy="435610"/>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rapezoid 42"/>
                        <wps:cNvSpPr/>
                        <wps:spPr>
                          <a:xfrm>
                            <a:off x="0" y="0"/>
                            <a:ext cx="545285" cy="134224"/>
                          </a:xfrm>
                          <a:prstGeom prst="trapezoid">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A0079C" id="Group 43" o:spid="_x0000_s1091" style="position:absolute;margin-left:15.3pt;margin-top:10.55pt;width:418.55pt;height:112.65pt;z-index:25164185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">
                <v:rect id="Rectangle 41" o:spid="_x0000_s1092"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6MjcIA&#10;AADbAAAADwAAAGRycy9kb3ducmV2LnhtbESPT4vCMBTE74LfITxhb5q67C5SjSKiIl78f382z7ba&#10;vHSbaLvffiMIHoeZ+Q0zmjSmEA+qXG5ZQb8XgSBOrM45VXA8LLoDEM4jaywsk4I/cjAZt1sjjLWt&#10;eUePvU9FgLCLUUHmfRlL6ZKMDLqeLYmDd7GVQR9klUpdYR3gppCfUfQjDeYcFjIsaZZRctvfjQLa&#10;nVfrWm5ljsv59TvZ4OC0/VXqo9NMhyA8Nf4dfrVXWsFXH55fwg+Q4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royNwgAAANsAAAAPAAAAAAAAAAAAAAAAAJgCAABkcnMvZG93&#10;bnJldi54bWxQSwUGAAAAAAQABAD1AAAAhwMAAAAA&#10;" filled="f" strokecolor="#4e6128 [1606]" strokeweight="2pt">
                  <v:textbox>
                    <w:txbxContent>
                      <w:p w:rsidR="004B20EB" w:rsidRDefault="004B20EB" w:rsidP="00E4029F">
                        <w:pPr>
                          <w:jc w:val="center"/>
                        </w:pPr>
                      </w:p>
                    </w:txbxContent>
                  </v:textbox>
                </v:rect>
                <v:shape id="Trapezoid 42" o:spid="_x0000_s1093"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g4MUA&#10;AADbAAAADwAAAGRycy9kb3ducmV2LnhtbESPzWrDMBCE74G8g9hAb7HUUILrRgkhoaW55ae09LZY&#10;a8vUWhlLTZy3jwqFHIeZ+YZZrAbXijP1ofGs4TFTIIhLbxquNXycXqc5iBCRDbaeScOVAqyW49EC&#10;C+MvfKDzMdYiQTgUqMHG2BVShtKSw5D5jjh5le8dxiT7WpoeLwnuWjlTai4dNpwWLHa0sVT+HH+d&#10;hv13o+yzUfN8t66u+bZ6230dPrV+mAzrFxCRhngP/7ffjYanGfx9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ODgxQAAANsAAAAPAAAAAAAAAAAAAAAAAJgCAABkcnMv&#10;ZG93bnJldi54bWxQSwUGAAAAAAQABAD1AAAAigMAAAAA&#10;" adj="-11796480,,5400" path="m,134224l33556,,511729,r33556,134224l,134224xe" fillcolor="#9bbb59 [3206]" strokecolor="#4e6128 [1606]"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r>
                          <w:t>Interface</w:t>
                        </w:r>
                      </w:p>
                    </w:txbxContent>
                  </v:textbox>
                </v:shape>
              </v:group>
            </w:pict>
          </mc:Fallback>
        </mc:AlternateContent>
      </w:r>
      <w:r w:rsidR="00BA449D">
        <w:rPr>
          <w:noProof/>
          <w:lang w:bidi="hi-IN"/>
        </w:rPr>
        <mc:AlternateContent>
          <mc:Choice Requires="wpg">
            <w:drawing>
              <wp:anchor distT="0" distB="0" distL="114300" distR="114300" simplePos="0" relativeHeight="251642880" behindDoc="0" locked="0" layoutInCell="1" allowOverlap="1" wp14:anchorId="4FAA206A" wp14:editId="4CAA5D65">
                <wp:simplePos x="0" y="0"/>
                <wp:positionH relativeFrom="column">
                  <wp:posOffset>194310</wp:posOffset>
                </wp:positionH>
                <wp:positionV relativeFrom="paragraph">
                  <wp:posOffset>1242060</wp:posOffset>
                </wp:positionV>
                <wp:extent cx="5315585" cy="3527425"/>
                <wp:effectExtent l="0" t="0" r="18415" b="1587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5585" cy="3527425"/>
                          <a:chOff x="0" y="0"/>
                          <a:chExt cx="1476375" cy="569834"/>
                        </a:xfrm>
                      </wpg:grpSpPr>
                      <wps:wsp>
                        <wps:cNvPr id="54" name="Trapezoid 54"/>
                        <wps:cNvSpPr/>
                        <wps:spPr>
                          <a:xfrm>
                            <a:off x="0" y="0"/>
                            <a:ext cx="545285" cy="51999"/>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r>
                                <w:t>Application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0" y="51999"/>
                            <a:ext cx="1476375" cy="517835"/>
                          </a:xfrm>
                          <a:prstGeom prst="rect">
                            <a:avLst/>
                          </a:prstGeom>
                          <a:solidFill>
                            <a:schemeClr val="bg1"/>
                          </a:solidFill>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2" o:spid="_x0000_s1094" style="position:absolute;margin-left:15.3pt;margin-top:97.8pt;width:418.55pt;height:277.75pt;z-index:251642880"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">
                <v:shape id="Trapezoid 54" o:spid="_x0000_s1095" style="position:absolute;width:5452;height:519;visibility:visible;mso-wrap-style:square;v-text-anchor:middle" coordsize="545285,519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iZMMA&#10;AADbAAAADwAAAGRycy9kb3ducmV2LnhtbESPzWrDMBCE74W8g9hCbo3c/DW4loMJBHJJyU8fYGtt&#10;LVNrZSw5dt4+KhR6HGbmGybbjrYRN+p87VjB6ywBQVw6XXOl4PO6f9mA8AFZY+OYFNzJwzafPGWY&#10;ajfwmW6XUIkIYZ+iAhNCm0rpS0MW/cy1xNH7dp3FEGVXSd3hEOG2kfMkWUuLNccFgy3tDJU/l94q&#10;+Dou3mh32BTeftTtvT8NpsdCqenzWLyDCDSG//Bf+6AVrJbw+yX+AJ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PiZMMAAADbAAAADwAAAAAAAAAAAAAAAACYAgAAZHJzL2Rv&#10;d25yZXYueG1sUEsFBgAAAAAEAAQA9QAAAIgDAAAAAA==&#10;" adj="-11796480,,5400" path="m,51999l13000,,532285,r13000,51999l,51999xe" fillcolor="#f79646 [3209]" strokecolor="#974706 [1609]" strokeweight="2pt">
                  <v:stroke joinstyle="miter"/>
                  <v:formulas/>
                  <v:path arrowok="t" o:connecttype="custom" o:connectlocs="0,51999;13000,0;532285,0;545285,51999;0,51999" o:connectangles="0,0,0,0,0" textboxrect="0,0,545285,51999"/>
                  <v:textbox>
                    <w:txbxContent>
                      <w:p w:rsidR="004B20EB" w:rsidRDefault="004B20EB" w:rsidP="00E4029F">
                        <w:pPr>
                          <w:jc w:val="center"/>
                        </w:pPr>
                        <w:r>
                          <w:t>Application Logic</w:t>
                        </w:r>
                      </w:p>
                    </w:txbxContent>
                  </v:textbox>
                </v:shape>
                <v:rect id="Rectangle 53" o:spid="_x0000_s1096" style="position:absolute;top:519;width:14763;height:5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zCx8UA&#10;AADbAAAADwAAAGRycy9kb3ducmV2LnhtbESPQWvCQBSE70L/w/IK3nSTGktJXUMpCF4sGittb4/s&#10;Mwlm34bdVdN/7xYKHoeZ+YZZFIPpxIWcby0rSKcJCOLK6pZrBZ/71eQFhA/IGjvLpOCXPBTLh9EC&#10;c22vvKNLGWoRIexzVNCE0OdS+qohg35qe+LoHa0zGKJ0tdQOrxFuOvmUJM/SYMtxocGe3huqTuXZ&#10;KDgdvrOfTfaxK112SLd81Gb+FZQaPw5vryACDeEe/m+vtYL5DP6+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MLHxQAAANsAAAAPAAAAAAAAAAAAAAAAAJgCAABkcnMv&#10;ZG93bnJldi54bWxQSwUGAAAAAAQABAD1AAAAigMAAAAA&#10;" fillcolor="white [3212]" strokecolor="#974706 [1609]" strokeweight="2pt">
                  <v:textbox>
                    <w:txbxContent>
                      <w:p w:rsidR="004B20EB" w:rsidRDefault="004B20EB" w:rsidP="00E4029F">
                        <w:pPr>
                          <w:jc w:val="center"/>
                        </w:pPr>
                      </w:p>
                    </w:txbxContent>
                  </v:textbox>
                </v:rect>
              </v:group>
            </w:pict>
          </mc:Fallback>
        </mc:AlternateContent>
      </w:r>
      <w:r w:rsidR="00BA449D">
        <w:rPr>
          <w:noProof/>
          <w:lang w:bidi="hi-IN"/>
        </w:rPr>
        <mc:AlternateContent>
          <mc:Choice Requires="wpg">
            <w:drawing>
              <wp:anchor distT="0" distB="0" distL="114300" distR="114300" simplePos="0" relativeHeight="251644928" behindDoc="0" locked="0" layoutInCell="1" allowOverlap="1" wp14:anchorId="21C41BA4" wp14:editId="7B651DC5">
                <wp:simplePos x="0" y="0"/>
                <wp:positionH relativeFrom="column">
                  <wp:posOffset>803275</wp:posOffset>
                </wp:positionH>
                <wp:positionV relativeFrom="paragraph">
                  <wp:posOffset>590550</wp:posOffset>
                </wp:positionV>
                <wp:extent cx="1082675" cy="426720"/>
                <wp:effectExtent l="0" t="0" r="22225" b="1143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2675" cy="426720"/>
                          <a:chOff x="0" y="0"/>
                          <a:chExt cx="1476375" cy="569832"/>
                        </a:xfrm>
                      </wpg:grpSpPr>
                      <wps:wsp>
                        <wps:cNvPr id="59" name="Rectangle 59"/>
                        <wps:cNvSpPr/>
                        <wps:spPr>
                          <a:xfrm>
                            <a:off x="0" y="134222"/>
                            <a:ext cx="1476375" cy="435610"/>
                          </a:xfrm>
                          <a:prstGeom prst="rect">
                            <a:avLst/>
                          </a:prstGeom>
                          <a:solidFill>
                            <a:schemeClr val="accent3"/>
                          </a:solidFill>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proofErr w:type="spellStart"/>
                              <w:r>
                                <w:t>DisplayDiagram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rapezoid 60"/>
                        <wps:cNvSpPr/>
                        <wps:spPr>
                          <a:xfrm>
                            <a:off x="0" y="0"/>
                            <a:ext cx="545285" cy="134224"/>
                          </a:xfrm>
                          <a:prstGeom prst="trapezoid">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C41BA4" id="Group 58" o:spid="_x0000_s1097" style="position:absolute;margin-left:63.25pt;margin-top:46.5pt;width:85.25pt;height:33.6pt;z-index:251644928"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">
                <v:rect id="Rectangle 59" o:spid="_x0000_s1098"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8DcIA&#10;AADbAAAADwAAAGRycy9kb3ducmV2LnhtbESPQWsCMRSE7wX/Q3iF3mq2FqWuRhFBsHjqavH63Dyz&#10;i5uXJYm69tc3guBxmJlvmOm8s424kA+1YwUf/QwEcel0zUbBbrt6/wIRIrLGxjEpuFGA+az3MsVc&#10;uyv/0KWIRiQIhxwVVDG2uZShrMhi6LuWOHlH5y3GJL2R2uM1wW0jB1k2khZrTgsVtrSsqDwVZ5so&#10;Iy5+nZe3xXbj/77tYR+M+VTq7bVbTEBE6uIz/GivtYLhGO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jwNwgAAANsAAAAPAAAAAAAAAAAAAAAAAJgCAABkcnMvZG93&#10;bnJldi54bWxQSwUGAAAAAAQABAD1AAAAhwMAAAAA&#10;" fillcolor="#9bbb59 [3206]" strokecolor="#4e6128 [1606]" strokeweight="2pt">
                  <v:textbox>
                    <w:txbxContent>
                      <w:p w:rsidR="004B20EB" w:rsidRDefault="004B20EB" w:rsidP="00E4029F">
                        <w:pPr>
                          <w:jc w:val="center"/>
                        </w:pPr>
                        <w:proofErr w:type="spellStart"/>
                        <w:r>
                          <w:t>DisplayDiagram</w:t>
                        </w:r>
                        <w:proofErr w:type="spellEnd"/>
                      </w:p>
                    </w:txbxContent>
                  </v:textbox>
                </v:rect>
                <v:shape id="Trapezoid 60" o:spid="_x0000_s1099"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HbMEA&#10;AADbAAAADwAAAGRycy9kb3ducmV2LnhtbERPTWvCMBi+C/6H8AreNJmHUjujyMZk3vwYG7u9NG+b&#10;suZNaTKt/94cBI8Pz/dqM7hWXKgPjWcNL3MFgrj0puFaw9f5Y5aDCBHZYOuZNNwowGY9Hq2wMP7K&#10;R7qcYi1SCIcCNdgYu0LKUFpyGOa+I05c5XuHMcG+lqbHawp3rVwolUmHDacGix29WSr/Tv9Ow+G3&#10;UXZpVJbvt9Utf692+5/jt9bTybB9BRFpiE/xw/1pNGRpffqSf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7h2zBAAAA2wAAAA8AAAAAAAAAAAAAAAAAmAIAAGRycy9kb3du&#10;cmV2LnhtbFBLBQYAAAAABAAEAPUAAACGAwAAAAA=&#10;" adj="-11796480,,5400" path="m,134224l33556,,511729,r33556,134224l,134224xe" fillcolor="#9bbb59 [3206]" strokecolor="#4e6128 [1606]"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lang w:bidi="hi-IN"/>
        </w:rPr>
        <mc:AlternateContent>
          <mc:Choice Requires="wps">
            <w:drawing>
              <wp:anchor distT="0" distB="0" distL="114300" distR="114300" simplePos="0" relativeHeight="251645952" behindDoc="0" locked="0" layoutInCell="1" allowOverlap="1" wp14:anchorId="7133FB6F" wp14:editId="7241CEAD">
                <wp:simplePos x="0" y="0"/>
                <wp:positionH relativeFrom="column">
                  <wp:posOffset>1307465</wp:posOffset>
                </wp:positionH>
                <wp:positionV relativeFrom="paragraph">
                  <wp:posOffset>1040130</wp:posOffset>
                </wp:positionV>
                <wp:extent cx="1721485" cy="144145"/>
                <wp:effectExtent l="0" t="0" r="69215" b="10350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21485" cy="14414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A4C113" id="Straight Arrow Connector 61" o:spid="_x0000_s1026" type="#_x0000_t32" style="position:absolute;margin-left:102.95pt;margin-top:81.9pt;width:135.55pt;height:11.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" strokecolor="black [3040]">
                <v:stroke dashstyle="dash" endarrow="open"/>
                <o:lock v:ext="edit" shapetype="f"/>
              </v:shape>
            </w:pict>
          </mc:Fallback>
        </mc:AlternateContent>
      </w:r>
      <w:r w:rsidR="00BA449D">
        <w:rPr>
          <w:noProof/>
          <w:lang w:bidi="hi-IN"/>
        </w:rPr>
        <mc:AlternateContent>
          <mc:Choice Requires="wps">
            <w:drawing>
              <wp:anchor distT="0" distB="0" distL="114296" distR="114296" simplePos="0" relativeHeight="251646976" behindDoc="0" locked="0" layoutInCell="1" allowOverlap="1" wp14:anchorId="61A2BEB4" wp14:editId="3B7AE2F9">
                <wp:simplePos x="0" y="0"/>
                <wp:positionH relativeFrom="column">
                  <wp:posOffset>3028949</wp:posOffset>
                </wp:positionH>
                <wp:positionV relativeFrom="paragraph">
                  <wp:posOffset>1489710</wp:posOffset>
                </wp:positionV>
                <wp:extent cx="0" cy="370840"/>
                <wp:effectExtent l="95250" t="0" r="95250" b="4826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08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DF5165" id="Straight Arrow Connector 62" o:spid="_x0000_s1026" type="#_x0000_t32" style="position:absolute;margin-left:238.5pt;margin-top:117.3pt;width:0;height:29.2pt;z-index:251646976;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" strokecolor="black [3040]">
                <v:stroke dashstyle="dash" endarrow="open"/>
                <o:lock v:ext="edit" shapetype="f"/>
              </v:shape>
            </w:pict>
          </mc:Fallback>
        </mc:AlternateContent>
      </w:r>
      <w:r w:rsidR="00BA449D">
        <w:rPr>
          <w:noProof/>
          <w:lang w:bidi="hi-IN"/>
        </w:rPr>
        <mc:AlternateContent>
          <mc:Choice Requires="wpg">
            <w:drawing>
              <wp:anchor distT="0" distB="0" distL="114300" distR="114300" simplePos="0" relativeHeight="251648000" behindDoc="0" locked="0" layoutInCell="1" allowOverlap="1" wp14:anchorId="74622D4A" wp14:editId="757070FB">
                <wp:simplePos x="0" y="0"/>
                <wp:positionH relativeFrom="column">
                  <wp:posOffset>2502535</wp:posOffset>
                </wp:positionH>
                <wp:positionV relativeFrom="paragraph">
                  <wp:posOffset>1092835</wp:posOffset>
                </wp:positionV>
                <wp:extent cx="1044575" cy="396875"/>
                <wp:effectExtent l="0" t="0" r="22225" b="2222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wpg:grpSpPr>
                      <wps:wsp>
                        <wps:cNvPr id="288" name="Rectangle 288"/>
                        <wps:cNvSpPr/>
                        <wps:spPr>
                          <a:xfrm>
                            <a:off x="0" y="134223"/>
                            <a:ext cx="1476375" cy="435610"/>
                          </a:xfrm>
                          <a:prstGeom prst="rect">
                            <a:avLst/>
                          </a:prstGeom>
                          <a:solidFill>
                            <a:schemeClr val="accent3"/>
                          </a:solidFill>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proofErr w:type="spellStart"/>
                              <w:r>
                                <w:t>WebClient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Trapezoid 289"/>
                        <wps:cNvSpPr/>
                        <wps:spPr>
                          <a:xfrm>
                            <a:off x="0" y="0"/>
                            <a:ext cx="545285" cy="134224"/>
                          </a:xfrm>
                          <a:prstGeom prst="trapezoid">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4622D4A" id="Group 63" o:spid="_x0000_s1100" style="position:absolute;margin-left:197.05pt;margin-top:86.05pt;width:82.25pt;height:31.25pt;z-index:251648000"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">
                <v:rect id="Rectangle 288" o:spid="_x0000_s1101"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s7sMA&#10;AADcAAAADwAAAGRycy9kb3ducmV2LnhtbESPwWoCMRCG70LfIUyhN83WgsjWKCIUKp66Kr1ON9Ps&#10;4mayJKmufXrnIHgc/vm/mW+xGnynzhRTG9jA66QARVwH27IzcNh/jOegUka22AUmA1dKsFo+jRZY&#10;2nDhLzpX2SmBcCrRQJNzX2qd6oY8pknoiSX7DdFjljE6bSNeBO47PS2KmfbYslxosKdNQ/Wp+vNC&#10;mXF1DFFf1/td/N/6n+/k3JsxL8/D+h1UpiE/lu/tT2tgOpdvRUZE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Rs7sMAAADcAAAADwAAAAAAAAAAAAAAAACYAgAAZHJzL2Rv&#10;d25yZXYueG1sUEsFBgAAAAAEAAQA9QAAAIgDAAAAAA==&#10;" fillcolor="#9bbb59 [3206]" strokecolor="#4e6128 [1606]" strokeweight="2pt">
                  <v:textbox>
                    <w:txbxContent>
                      <w:p w:rsidR="004B20EB" w:rsidRDefault="004B20EB" w:rsidP="00E4029F">
                        <w:pPr>
                          <w:jc w:val="center"/>
                        </w:pPr>
                        <w:proofErr w:type="spellStart"/>
                        <w:r>
                          <w:t>WebClient</w:t>
                        </w:r>
                        <w:proofErr w:type="spellEnd"/>
                      </w:p>
                    </w:txbxContent>
                  </v:textbox>
                </v:rect>
                <v:shape id="Trapezoid 289" o:spid="_x0000_s1102"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1zcUA&#10;AADcAAAADwAAAGRycy9kb3ducmV2LnhtbESPT2sCMRTE74LfIbxCb5rUg6xbo0hFqbf6B6W3x+bt&#10;ZunmZdmkun77piB4HGbmN8x82btGXKkLtWcNb2MFgrjwpuZKw+m4GWUgQkQ22HgmDXcKsFwMB3PM&#10;jb/xnq6HWIkE4ZCjBhtjm0sZCksOw9i3xMkrfecwJtlV0nR4S3DXyIlSU+mw5rRgsaUPS8XP4ddp&#10;+PqulZ0ZNc12q/Kercvt7rI/a/360q/eQUTq4zP8aH8aDZNsB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FTXNxQAAANwAAAAPAAAAAAAAAAAAAAAAAJgCAABkcnMv&#10;ZG93bnJldi54bWxQSwUGAAAAAAQABAD1AAAAigMAAAAA&#10;" adj="-11796480,,5400" path="m,134224l33556,,511729,r33556,134224l,134224xe" fillcolor="#9bbb59 [3206]" strokecolor="#4e6128 [1606]"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lang w:bidi="hi-IN"/>
        </w:rPr>
        <mc:AlternateContent>
          <mc:Choice Requires="wpg">
            <w:drawing>
              <wp:anchor distT="0" distB="0" distL="114300" distR="114300" simplePos="0" relativeHeight="251650048" behindDoc="0" locked="0" layoutInCell="1" allowOverlap="1" wp14:anchorId="75AB4C2F" wp14:editId="4796A2C8">
                <wp:simplePos x="0" y="0"/>
                <wp:positionH relativeFrom="column">
                  <wp:posOffset>2502535</wp:posOffset>
                </wp:positionH>
                <wp:positionV relativeFrom="paragraph">
                  <wp:posOffset>1766570</wp:posOffset>
                </wp:positionV>
                <wp:extent cx="1044575" cy="396875"/>
                <wp:effectExtent l="0" t="0" r="22225" b="22225"/>
                <wp:wrapNone/>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291" name="Rectangle 291"/>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roofErr w:type="spellStart"/>
                              <w:r>
                                <w:t>WebServer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rapezoid 292"/>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5AB4C2F" id="Group 290" o:spid="_x0000_s1103" style="position:absolute;margin-left:197.05pt;margin-top:139.1pt;width:82.25pt;height:31.25pt;z-index:251650048"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">
                <v:rect id="Rectangle 291" o:spid="_x0000_s1104"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02D8cA&#10;AADcAAAADwAAAGRycy9kb3ducmV2LnhtbESPT2sCMRTE74V+h/AKvYhmFbS6GkVaBXvwoFXPj83b&#10;P93Ny7KJuvrpTUHocZiZ3zCzRWsqcaHGFZYV9HsRCOLE6oIzBYefdXcMwnlkjZVlUnAjB4v568sM&#10;Y22vvKPL3mciQNjFqCD3vo6ldElOBl3P1sTBS21j0AfZZFI3eA1wU8lBFI2kwYLDQo41feaUlPuz&#10;UfB1/O3c03K13K5O3+XHMC3sYXRT6v2tXU5BeGr9f/jZ3mgFg0kf/s6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dNg/HAAAA3AAAAA8AAAAAAAAAAAAAAAAAmAIAAGRy&#10;cy9kb3ducmV2LnhtbFBLBQYAAAAABAAEAPUAAACMAwAAAAA=&#10;" fillcolor="#f79646 [3209]" strokecolor="#974706 [1609]" strokeweight="2pt">
                  <v:textbox>
                    <w:txbxContent>
                      <w:p w:rsidR="004B20EB" w:rsidRDefault="004B20EB" w:rsidP="00E4029F">
                        <w:pPr>
                          <w:jc w:val="center"/>
                        </w:pPr>
                        <w:proofErr w:type="spellStart"/>
                        <w:r>
                          <w:t>WebServer</w:t>
                        </w:r>
                        <w:proofErr w:type="spellEnd"/>
                      </w:p>
                    </w:txbxContent>
                  </v:textbox>
                </v:rect>
                <v:shape id="Trapezoid 292" o:spid="_x0000_s1105"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2H0sIA&#10;AADcAAAADwAAAGRycy9kb3ducmV2LnhtbESPQYvCMBSE74L/ITxhb5raQ1erUaRQ0GPVg8dn82yL&#10;zUtponb/vREWPA4z8w2z3g6mFU/qXWNZwXwWgSAurW64UnA+5dMFCOeRNbaWScEfOdhuxqM1ptq+&#10;uKDn0VciQNilqKD2vkuldGVNBt3MdsTBu9neoA+yr6Tu8RXgppVxFCXSYMNhocaOsprK+/FhFFyK&#10;a5Y9mvy3SC5Jfivnh6XMDkr9TIbdCoSnwX/D/+29VhAvY/icC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HYfSwgAAANwAAAAPAAAAAAAAAAAAAAAAAJgCAABkcnMvZG93&#10;bnJldi54bWxQSwUGAAAAAAQABAD1AAAAhwM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lang w:bidi="hi-IN"/>
        </w:rPr>
        <mc:AlternateContent>
          <mc:Choice Requires="wps">
            <w:drawing>
              <wp:anchor distT="0" distB="0" distL="114300" distR="114300" simplePos="0" relativeHeight="251658240" behindDoc="0" locked="0" layoutInCell="1" allowOverlap="1" wp14:anchorId="0DE05CC5" wp14:editId="7353A544">
                <wp:simplePos x="0" y="0"/>
                <wp:positionH relativeFrom="column">
                  <wp:posOffset>916305</wp:posOffset>
                </wp:positionH>
                <wp:positionV relativeFrom="paragraph">
                  <wp:posOffset>2163445</wp:posOffset>
                </wp:positionV>
                <wp:extent cx="2105025" cy="370205"/>
                <wp:effectExtent l="38100" t="0" r="28575" b="86995"/>
                <wp:wrapNone/>
                <wp:docPr id="324" name="Straight Arrow Connector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05025" cy="37020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CF4FF8" id="Straight Arrow Connector 324" o:spid="_x0000_s1026" type="#_x0000_t32" style="position:absolute;margin-left:72.15pt;margin-top:170.35pt;width:165.75pt;height:29.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" strokecolor="black [3040]">
                <v:stroke dashstyle="dash" endarrow="open"/>
                <o:lock v:ext="edit" shapetype="f"/>
              </v:shape>
            </w:pict>
          </mc:Fallback>
        </mc:AlternateContent>
      </w:r>
      <w:r w:rsidR="00BA449D">
        <w:rPr>
          <w:noProof/>
          <w:lang w:bidi="hi-IN"/>
        </w:rPr>
        <mc:AlternateContent>
          <mc:Choice Requires="wps">
            <w:drawing>
              <wp:anchor distT="0" distB="0" distL="114300" distR="114300" simplePos="0" relativeHeight="251659264" behindDoc="0" locked="0" layoutInCell="1" allowOverlap="1">
                <wp:simplePos x="0" y="0"/>
                <wp:positionH relativeFrom="column">
                  <wp:posOffset>2081530</wp:posOffset>
                </wp:positionH>
                <wp:positionV relativeFrom="paragraph">
                  <wp:posOffset>2163445</wp:posOffset>
                </wp:positionV>
                <wp:extent cx="939165" cy="393065"/>
                <wp:effectExtent l="38100" t="0" r="13335" b="64135"/>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9165" cy="39306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06EA3B" id="Straight Arrow Connector 325" o:spid="_x0000_s1026" type="#_x0000_t32" style="position:absolute;margin-left:163.9pt;margin-top:170.35pt;width:73.95pt;height:30.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" strokecolor="black [3040]">
                <v:stroke dashstyle="dash" endarrow="open"/>
                <o:lock v:ext="edit" shapetype="f"/>
              </v:shape>
            </w:pict>
          </mc:Fallback>
        </mc:AlternateContent>
      </w:r>
      <w:r w:rsidR="00D77A71">
        <w:br w:type="page"/>
      </w:r>
    </w:p>
    <w:p w:rsidR="00924435" w:rsidRDefault="000D22C9" w:rsidP="00C4043F">
      <w:pPr>
        <w:numPr>
          <w:ilvl w:val="0"/>
          <w:numId w:val="24"/>
        </w:numPr>
      </w:pPr>
      <w:r w:rsidRPr="00C4043F">
        <w:rPr>
          <w:b/>
          <w:bCs/>
        </w:rPr>
        <w:lastRenderedPageBreak/>
        <w:t>Operational</w:t>
      </w:r>
      <w:r w:rsidR="00C4043F" w:rsidRPr="00C4043F">
        <w:rPr>
          <w:b/>
          <w:bCs/>
        </w:rPr>
        <w:t>:</w:t>
      </w:r>
      <w:r w:rsidR="00C4043F">
        <w:t xml:space="preserve"> </w:t>
      </w:r>
    </w:p>
    <w:p w:rsidR="0005663A" w:rsidRDefault="00CD54BA" w:rsidP="00E4029F">
      <w:pPr>
        <w:numPr>
          <w:ilvl w:val="1"/>
          <w:numId w:val="24"/>
        </w:numPr>
      </w:pPr>
      <w:r>
        <w:rPr>
          <w:bCs/>
        </w:rPr>
        <w:t>ClubUML</w:t>
      </w:r>
      <w:r w:rsidR="00812473">
        <w:rPr>
          <w:bCs/>
        </w:rPr>
        <w:t xml:space="preserve"> runs in a single process, aside from the web</w:t>
      </w:r>
      <w:r w:rsidR="008905CD">
        <w:rPr>
          <w:bCs/>
        </w:rPr>
        <w:t xml:space="preserve"> </w:t>
      </w:r>
      <w:r w:rsidR="00812473">
        <w:rPr>
          <w:bCs/>
        </w:rPr>
        <w:t xml:space="preserve">server which handles multiple connections to the server at a time.  That is done by Tomcat automatically, and is not </w:t>
      </w:r>
      <w:r w:rsidR="00696D1F">
        <w:rPr>
          <w:bCs/>
        </w:rPr>
        <w:t>controllable</w:t>
      </w:r>
      <w:r w:rsidR="00AA1241">
        <w:rPr>
          <w:bCs/>
        </w:rPr>
        <w:t xml:space="preserve"> by ClubUML</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p>
    <w:p w:rsidR="00812473" w:rsidRPr="007E3AD2" w:rsidRDefault="00D931C4">
      <w:pPr>
        <w:numPr>
          <w:ilvl w:val="1"/>
          <w:numId w:val="24"/>
        </w:numPr>
      </w:pPr>
      <w:r>
        <w:rPr>
          <w:bCs/>
        </w:rPr>
        <w:t>&lt;</w:t>
      </w:r>
      <w:r w:rsidR="00696D1F">
        <w:rPr>
          <w:bCs/>
        </w:rPr>
        <w:t>Th</w:t>
      </w:r>
      <w:r w:rsidR="00510FBE">
        <w:rPr>
          <w:bCs/>
        </w:rPr>
        <w:t>is section will be completed as the analysis team provide the required artifacts.</w:t>
      </w:r>
      <w:r>
        <w:rPr>
          <w:bCs/>
        </w:rPr>
        <w:t>&gt;</w:t>
      </w:r>
    </w:p>
    <w:p w:rsidR="00FE3EEB" w:rsidRPr="00FE3EEB" w:rsidRDefault="00FE3EEB" w:rsidP="006C61F6"/>
    <w:sectPr w:rsidR="00FE3EEB" w:rsidRPr="00FE3EEB" w:rsidSect="00A35673">
      <w:headerReference w:type="default" r:id="rId14"/>
      <w:footerReference w:type="default" r:id="rId1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cserrano" w:date="2013-02-28T09:43:00Z" w:initials="c">
    <w:p w:rsidR="00326F7F" w:rsidRDefault="00326F7F">
      <w:pPr>
        <w:pStyle w:val="CommentText"/>
      </w:pPr>
      <w:r>
        <w:rPr>
          <w:rStyle w:val="CommentReference"/>
        </w:rPr>
        <w:annotationRef/>
      </w:r>
      <w:r>
        <w:t>Necessary?  User A could create one merged version at the same time as User B creating a different merged version and there wouldn’t be any overwriting, just a need to do a final merge.</w:t>
      </w:r>
    </w:p>
  </w:comment>
  <w:comment w:id="15" w:author="cserrano" w:date="2013-02-28T09:43:00Z" w:initials="c">
    <w:p w:rsidR="00957819" w:rsidRDefault="00957819">
      <w:pPr>
        <w:pStyle w:val="CommentText"/>
      </w:pPr>
      <w:r>
        <w:rPr>
          <w:rStyle w:val="CommentReference"/>
        </w:rPr>
        <w:annotationRef/>
      </w:r>
      <w:r>
        <w:t>Add some text description of the figure below.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B10" w:rsidRDefault="00193B10">
      <w:r>
        <w:separator/>
      </w:r>
    </w:p>
  </w:endnote>
  <w:endnote w:type="continuationSeparator" w:id="0">
    <w:p w:rsidR="00193B10" w:rsidRDefault="0019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B20EB">
      <w:tc>
        <w:tcPr>
          <w:tcW w:w="3162" w:type="dxa"/>
          <w:tcBorders>
            <w:top w:val="nil"/>
            <w:left w:val="nil"/>
            <w:bottom w:val="nil"/>
            <w:right w:val="nil"/>
          </w:tcBorders>
        </w:tcPr>
        <w:p w:rsidR="004B20EB" w:rsidRDefault="004B20EB">
          <w:pPr>
            <w:ind w:right="360"/>
          </w:pPr>
          <w:r>
            <w:t>Confidential</w:t>
          </w:r>
        </w:p>
      </w:tc>
      <w:tc>
        <w:tcPr>
          <w:tcW w:w="3162" w:type="dxa"/>
          <w:tcBorders>
            <w:top w:val="nil"/>
            <w:left w:val="nil"/>
            <w:bottom w:val="nil"/>
            <w:right w:val="nil"/>
          </w:tcBorders>
        </w:tcPr>
        <w:p w:rsidR="004B20EB" w:rsidRDefault="004B20EB" w:rsidP="007B65F3">
          <w:pPr>
            <w:jc w:val="center"/>
          </w:pPr>
          <w:r>
            <w:sym w:font="Symbol" w:char="F0D3"/>
          </w:r>
          <w:fldSimple w:instr=" DOCPROPERTY &quot;Company&quot;  \* MERGEFORMAT ">
            <w:r>
              <w:t>&lt;CSYE7945&gt;</w:t>
            </w:r>
          </w:fldSimple>
          <w:r>
            <w:t xml:space="preserve">, </w:t>
          </w:r>
          <w:r w:rsidR="00F628DB">
            <w:fldChar w:fldCharType="begin"/>
          </w:r>
          <w:r w:rsidR="00375D1E">
            <w:instrText xml:space="preserve"> DATE \@ "yyyy" </w:instrText>
          </w:r>
          <w:r w:rsidR="00F628DB">
            <w:fldChar w:fldCharType="separate"/>
          </w:r>
          <w:r w:rsidR="00740D73">
            <w:rPr>
              <w:noProof/>
            </w:rPr>
            <w:t>2013</w:t>
          </w:r>
          <w:r w:rsidR="00F628DB">
            <w:rPr>
              <w:noProof/>
            </w:rPr>
            <w:fldChar w:fldCharType="end"/>
          </w:r>
        </w:p>
      </w:tc>
      <w:tc>
        <w:tcPr>
          <w:tcW w:w="3162" w:type="dxa"/>
          <w:tcBorders>
            <w:top w:val="nil"/>
            <w:left w:val="nil"/>
            <w:bottom w:val="nil"/>
            <w:right w:val="nil"/>
          </w:tcBorders>
        </w:tcPr>
        <w:p w:rsidR="004B20EB" w:rsidRDefault="004B20EB">
          <w:pPr>
            <w:jc w:val="right"/>
          </w:pPr>
          <w:r>
            <w:t xml:space="preserve">Page </w:t>
          </w:r>
          <w:r w:rsidR="00F628DB">
            <w:rPr>
              <w:rStyle w:val="PageNumber"/>
            </w:rPr>
            <w:fldChar w:fldCharType="begin"/>
          </w:r>
          <w:r>
            <w:rPr>
              <w:rStyle w:val="PageNumber"/>
            </w:rPr>
            <w:instrText xml:space="preserve"> PAGE </w:instrText>
          </w:r>
          <w:r w:rsidR="00F628DB">
            <w:rPr>
              <w:rStyle w:val="PageNumber"/>
            </w:rPr>
            <w:fldChar w:fldCharType="separate"/>
          </w:r>
          <w:r w:rsidR="00740D73">
            <w:rPr>
              <w:rStyle w:val="PageNumber"/>
              <w:noProof/>
            </w:rPr>
            <w:t>8</w:t>
          </w:r>
          <w:r w:rsidR="00F628DB">
            <w:rPr>
              <w:rStyle w:val="PageNumber"/>
            </w:rPr>
            <w:fldChar w:fldCharType="end"/>
          </w:r>
        </w:p>
      </w:tc>
    </w:tr>
  </w:tbl>
  <w:p w:rsidR="004B20EB" w:rsidRDefault="004B2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B10" w:rsidRDefault="00193B10">
      <w:r>
        <w:separator/>
      </w:r>
    </w:p>
  </w:footnote>
  <w:footnote w:type="continuationSeparator" w:id="0">
    <w:p w:rsidR="00193B10" w:rsidRDefault="00193B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20EB">
      <w:tc>
        <w:tcPr>
          <w:tcW w:w="6379" w:type="dxa"/>
        </w:tcPr>
        <w:p w:rsidR="004B20EB" w:rsidRDefault="004B20EB" w:rsidP="00F5528A">
          <w:r>
            <w:rPr>
              <w:b/>
            </w:rPr>
            <w:t>ClubUML</w:t>
          </w:r>
        </w:p>
      </w:tc>
      <w:tc>
        <w:tcPr>
          <w:tcW w:w="3179" w:type="dxa"/>
        </w:tcPr>
        <w:p w:rsidR="004B20EB" w:rsidRDefault="004B20EB">
          <w:pPr>
            <w:tabs>
              <w:tab w:val="left" w:pos="1135"/>
            </w:tabs>
            <w:spacing w:before="40"/>
            <w:ind w:right="68"/>
          </w:pPr>
          <w:r>
            <w:t xml:space="preserve"> </w:t>
          </w:r>
        </w:p>
      </w:tc>
    </w:tr>
    <w:tr w:rsidR="004B20EB">
      <w:tc>
        <w:tcPr>
          <w:tcW w:w="6379" w:type="dxa"/>
        </w:tcPr>
        <w:p w:rsidR="004B20EB" w:rsidRDefault="004B20EB">
          <w:r>
            <w:t>Architecture Notebook</w:t>
          </w:r>
        </w:p>
      </w:tc>
      <w:tc>
        <w:tcPr>
          <w:tcW w:w="3179" w:type="dxa"/>
        </w:tcPr>
        <w:p w:rsidR="003F1157" w:rsidRDefault="004B20EB" w:rsidP="00D364F7">
          <w:r>
            <w:t xml:space="preserve">  Date:  </w:t>
          </w:r>
          <w:r w:rsidR="000E6FF7">
            <w:t>0</w:t>
          </w:r>
          <w:r w:rsidR="00D364F7">
            <w:t>2</w:t>
          </w:r>
          <w:r w:rsidR="008905CD">
            <w:t>/</w:t>
          </w:r>
          <w:r w:rsidR="00D364F7">
            <w:t>11</w:t>
          </w:r>
          <w:r w:rsidR="000E6FF7">
            <w:t>/13</w:t>
          </w:r>
        </w:p>
      </w:tc>
    </w:tr>
  </w:tbl>
  <w:p w:rsidR="004B20EB" w:rsidRDefault="004B2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8.55pt;height:27.85pt" o:bullet="t">
        <v:imagedata r:id="rId1" o:title="clip_image001"/>
      </v:shape>
    </w:pict>
  </w:numPicBullet>
  <w:numPicBullet w:numPicBulletId="1">
    <w:pict>
      <v:shape id="_x0000_i1045" type="#_x0000_t75" style="width:30.55pt;height:29.9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7468D0"/>
    <w:multiLevelType w:val="hybridMultilevel"/>
    <w:tmpl w:val="8E5868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144BB"/>
    <w:multiLevelType w:val="hybridMultilevel"/>
    <w:tmpl w:val="9AC27F34"/>
    <w:lvl w:ilvl="0" w:tplc="84703C32">
      <w:start w:val="1"/>
      <w:numFmt w:val="bullet"/>
      <w:lvlText w:val=""/>
      <w:lvlJc w:val="left"/>
      <w:pPr>
        <w:ind w:left="825" w:hanging="360"/>
      </w:pPr>
      <w:rPr>
        <w:rFonts w:ascii="Wingdings" w:hAnsi="Wingdings" w:hint="default"/>
        <w:color w:val="auto"/>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AD0BC0"/>
    <w:multiLevelType w:val="hybridMultilevel"/>
    <w:tmpl w:val="ECE8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84A06"/>
    <w:multiLevelType w:val="hybridMultilevel"/>
    <w:tmpl w:val="B6B6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8164D"/>
    <w:multiLevelType w:val="hybridMultilevel"/>
    <w:tmpl w:val="B65A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3677EC2"/>
    <w:multiLevelType w:val="hybridMultilevel"/>
    <w:tmpl w:val="3578AE6A"/>
    <w:lvl w:ilvl="0" w:tplc="84703C32">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84703C3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2">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0504F2"/>
    <w:multiLevelType w:val="hybridMultilevel"/>
    <w:tmpl w:val="C9A2E102"/>
    <w:lvl w:ilvl="0" w:tplc="84703C3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0978B5"/>
    <w:multiLevelType w:val="hybridMultilevel"/>
    <w:tmpl w:val="FD58A8CC"/>
    <w:lvl w:ilvl="0" w:tplc="D256AB3E">
      <w:numFmt w:val="bullet"/>
      <w:lvlText w:val="-"/>
      <w:lvlJc w:val="left"/>
      <w:pPr>
        <w:ind w:left="465" w:hanging="360"/>
      </w:pPr>
      <w:rPr>
        <w:rFonts w:ascii="Calibri" w:eastAsiaTheme="minorHAnsi"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18">
    <w:nsid w:val="46225A36"/>
    <w:multiLevelType w:val="hybridMultilevel"/>
    <w:tmpl w:val="E62238B4"/>
    <w:lvl w:ilvl="0" w:tplc="99B2D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6B96E68"/>
    <w:multiLevelType w:val="hybridMultilevel"/>
    <w:tmpl w:val="B3042D88"/>
    <w:lvl w:ilvl="0" w:tplc="B4BE8EF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20">
    <w:nsid w:val="46DA6D35"/>
    <w:multiLevelType w:val="hybridMultilevel"/>
    <w:tmpl w:val="C6CC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97251"/>
    <w:multiLevelType w:val="hybridMultilevel"/>
    <w:tmpl w:val="CB50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8545C0"/>
    <w:multiLevelType w:val="hybridMultilevel"/>
    <w:tmpl w:val="0C240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60027314"/>
    <w:multiLevelType w:val="hybridMultilevel"/>
    <w:tmpl w:val="46F6C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BE087E"/>
    <w:multiLevelType w:val="hybridMultilevel"/>
    <w:tmpl w:val="0220D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0454EA"/>
    <w:multiLevelType w:val="hybridMultilevel"/>
    <w:tmpl w:val="C994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nsid w:val="73332D55"/>
    <w:multiLevelType w:val="hybridMultilevel"/>
    <w:tmpl w:val="C17AE4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8F5218A"/>
    <w:multiLevelType w:val="hybridMultilevel"/>
    <w:tmpl w:val="D44CFF56"/>
    <w:lvl w:ilvl="0" w:tplc="B4BE8EF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0"/>
  </w:num>
  <w:num w:numId="3">
    <w:abstractNumId w:val="30"/>
  </w:num>
  <w:num w:numId="4">
    <w:abstractNumId w:val="2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1"/>
  </w:num>
  <w:num w:numId="17">
    <w:abstractNumId w:val="9"/>
  </w:num>
  <w:num w:numId="18">
    <w:abstractNumId w:val="3"/>
  </w:num>
  <w:num w:numId="19">
    <w:abstractNumId w:val="16"/>
  </w:num>
  <w:num w:numId="20">
    <w:abstractNumId w:val="0"/>
  </w:num>
  <w:num w:numId="21">
    <w:abstractNumId w:val="0"/>
  </w:num>
  <w:num w:numId="22">
    <w:abstractNumId w:val="0"/>
  </w:num>
  <w:num w:numId="23">
    <w:abstractNumId w:val="0"/>
  </w:num>
  <w:num w:numId="24">
    <w:abstractNumId w:val="14"/>
  </w:num>
  <w:num w:numId="25">
    <w:abstractNumId w:val="12"/>
  </w:num>
  <w:num w:numId="26">
    <w:abstractNumId w:val="7"/>
  </w:num>
  <w:num w:numId="27">
    <w:abstractNumId w:val="8"/>
  </w:num>
  <w:num w:numId="28">
    <w:abstractNumId w:val="23"/>
  </w:num>
  <w:num w:numId="29">
    <w:abstractNumId w:val="15"/>
  </w:num>
  <w:num w:numId="30">
    <w:abstractNumId w:val="28"/>
  </w:num>
  <w:num w:numId="31">
    <w:abstractNumId w:val="2"/>
  </w:num>
  <w:num w:numId="32">
    <w:abstractNumId w:val="13"/>
  </w:num>
  <w:num w:numId="33">
    <w:abstractNumId w:val="17"/>
  </w:num>
  <w:num w:numId="34">
    <w:abstractNumId w:val="31"/>
  </w:num>
  <w:num w:numId="35">
    <w:abstractNumId w:val="22"/>
  </w:num>
  <w:num w:numId="36">
    <w:abstractNumId w:val="19"/>
  </w:num>
  <w:num w:numId="37">
    <w:abstractNumId w:val="24"/>
  </w:num>
  <w:num w:numId="38">
    <w:abstractNumId w:val="25"/>
  </w:num>
  <w:num w:numId="39">
    <w:abstractNumId w:val="4"/>
  </w:num>
  <w:num w:numId="40">
    <w:abstractNumId w:val="29"/>
  </w:num>
  <w:num w:numId="41">
    <w:abstractNumId w:val="6"/>
  </w:num>
  <w:num w:numId="42">
    <w:abstractNumId w:val="5"/>
  </w:num>
  <w:num w:numId="43">
    <w:abstractNumId w:val="20"/>
  </w:num>
  <w:num w:numId="44">
    <w:abstractNumId w:val="21"/>
  </w:num>
  <w:num w:numId="45">
    <w:abstractNumId w:val="1"/>
  </w:num>
  <w:num w:numId="46">
    <w:abstractNumId w:val="27"/>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8A"/>
    <w:rsid w:val="000050B2"/>
    <w:rsid w:val="0001671C"/>
    <w:rsid w:val="00031E3F"/>
    <w:rsid w:val="000338E5"/>
    <w:rsid w:val="00055206"/>
    <w:rsid w:val="0005663A"/>
    <w:rsid w:val="000853A5"/>
    <w:rsid w:val="000918BE"/>
    <w:rsid w:val="000978D1"/>
    <w:rsid w:val="000A1FB9"/>
    <w:rsid w:val="000A2BB6"/>
    <w:rsid w:val="000A7904"/>
    <w:rsid w:val="000A7D18"/>
    <w:rsid w:val="000B089A"/>
    <w:rsid w:val="000B1096"/>
    <w:rsid w:val="000B286C"/>
    <w:rsid w:val="000B5C3D"/>
    <w:rsid w:val="000B79B1"/>
    <w:rsid w:val="000C265F"/>
    <w:rsid w:val="000D22C9"/>
    <w:rsid w:val="000D6502"/>
    <w:rsid w:val="000E205E"/>
    <w:rsid w:val="000E346A"/>
    <w:rsid w:val="000E39AD"/>
    <w:rsid w:val="000E43E3"/>
    <w:rsid w:val="000E6FF7"/>
    <w:rsid w:val="000F01EB"/>
    <w:rsid w:val="000F3D71"/>
    <w:rsid w:val="000F5185"/>
    <w:rsid w:val="000F6699"/>
    <w:rsid w:val="00103483"/>
    <w:rsid w:val="00103929"/>
    <w:rsid w:val="001047DC"/>
    <w:rsid w:val="001056BB"/>
    <w:rsid w:val="0011743A"/>
    <w:rsid w:val="001229FF"/>
    <w:rsid w:val="00140806"/>
    <w:rsid w:val="0015182E"/>
    <w:rsid w:val="001532E9"/>
    <w:rsid w:val="00164FEC"/>
    <w:rsid w:val="0017108F"/>
    <w:rsid w:val="001745AF"/>
    <w:rsid w:val="00176678"/>
    <w:rsid w:val="00193B10"/>
    <w:rsid w:val="001961F0"/>
    <w:rsid w:val="001A5BF2"/>
    <w:rsid w:val="001C11F7"/>
    <w:rsid w:val="001C35BB"/>
    <w:rsid w:val="001D788B"/>
    <w:rsid w:val="001D7E83"/>
    <w:rsid w:val="001E0327"/>
    <w:rsid w:val="001E3613"/>
    <w:rsid w:val="001E6A30"/>
    <w:rsid w:val="001E7544"/>
    <w:rsid w:val="001F38B0"/>
    <w:rsid w:val="002017BA"/>
    <w:rsid w:val="00203842"/>
    <w:rsid w:val="00204151"/>
    <w:rsid w:val="002106C8"/>
    <w:rsid w:val="00212D4B"/>
    <w:rsid w:val="002158CF"/>
    <w:rsid w:val="00217EEE"/>
    <w:rsid w:val="00226E98"/>
    <w:rsid w:val="00227A40"/>
    <w:rsid w:val="00235FB5"/>
    <w:rsid w:val="00250FEE"/>
    <w:rsid w:val="00251220"/>
    <w:rsid w:val="0025176F"/>
    <w:rsid w:val="002547F5"/>
    <w:rsid w:val="00261AD0"/>
    <w:rsid w:val="00262FA3"/>
    <w:rsid w:val="00272B50"/>
    <w:rsid w:val="00273BCE"/>
    <w:rsid w:val="00284536"/>
    <w:rsid w:val="00284A3F"/>
    <w:rsid w:val="002857F4"/>
    <w:rsid w:val="00292A42"/>
    <w:rsid w:val="00292DA7"/>
    <w:rsid w:val="00294E2C"/>
    <w:rsid w:val="00294F13"/>
    <w:rsid w:val="00295C46"/>
    <w:rsid w:val="00295EC8"/>
    <w:rsid w:val="002964AE"/>
    <w:rsid w:val="00296E6E"/>
    <w:rsid w:val="002A6440"/>
    <w:rsid w:val="002B506B"/>
    <w:rsid w:val="002B651D"/>
    <w:rsid w:val="002B692D"/>
    <w:rsid w:val="002C1AB2"/>
    <w:rsid w:val="002C5D27"/>
    <w:rsid w:val="002D1518"/>
    <w:rsid w:val="002E53DD"/>
    <w:rsid w:val="002E7C50"/>
    <w:rsid w:val="002F0B8F"/>
    <w:rsid w:val="002F557C"/>
    <w:rsid w:val="002F7847"/>
    <w:rsid w:val="002F7B60"/>
    <w:rsid w:val="00300B90"/>
    <w:rsid w:val="003021DD"/>
    <w:rsid w:val="003057B2"/>
    <w:rsid w:val="00314492"/>
    <w:rsid w:val="00323577"/>
    <w:rsid w:val="00326F7F"/>
    <w:rsid w:val="00330C8B"/>
    <w:rsid w:val="00331E61"/>
    <w:rsid w:val="0033580E"/>
    <w:rsid w:val="00337B9D"/>
    <w:rsid w:val="00341027"/>
    <w:rsid w:val="003417FA"/>
    <w:rsid w:val="00343E7B"/>
    <w:rsid w:val="00344068"/>
    <w:rsid w:val="00352583"/>
    <w:rsid w:val="003572B6"/>
    <w:rsid w:val="0037043A"/>
    <w:rsid w:val="00372AAC"/>
    <w:rsid w:val="00375D1E"/>
    <w:rsid w:val="00376C82"/>
    <w:rsid w:val="00381175"/>
    <w:rsid w:val="0038624F"/>
    <w:rsid w:val="00386498"/>
    <w:rsid w:val="00394B81"/>
    <w:rsid w:val="00394EDA"/>
    <w:rsid w:val="00395C67"/>
    <w:rsid w:val="003966C3"/>
    <w:rsid w:val="003A1B4F"/>
    <w:rsid w:val="003A48D7"/>
    <w:rsid w:val="003A703B"/>
    <w:rsid w:val="003B1A0B"/>
    <w:rsid w:val="003C2916"/>
    <w:rsid w:val="003D09D9"/>
    <w:rsid w:val="003D1627"/>
    <w:rsid w:val="003D2717"/>
    <w:rsid w:val="003D673B"/>
    <w:rsid w:val="003D678E"/>
    <w:rsid w:val="003E2CE3"/>
    <w:rsid w:val="003F0ED2"/>
    <w:rsid w:val="003F1157"/>
    <w:rsid w:val="003F5710"/>
    <w:rsid w:val="00400F75"/>
    <w:rsid w:val="00402F6D"/>
    <w:rsid w:val="004330D6"/>
    <w:rsid w:val="0043437C"/>
    <w:rsid w:val="00437FA8"/>
    <w:rsid w:val="0044461D"/>
    <w:rsid w:val="00451638"/>
    <w:rsid w:val="004540F8"/>
    <w:rsid w:val="00454845"/>
    <w:rsid w:val="00455D00"/>
    <w:rsid w:val="0046289B"/>
    <w:rsid w:val="00463EC8"/>
    <w:rsid w:val="00465332"/>
    <w:rsid w:val="004655EB"/>
    <w:rsid w:val="004720BD"/>
    <w:rsid w:val="00473D1E"/>
    <w:rsid w:val="00477CDD"/>
    <w:rsid w:val="004819FF"/>
    <w:rsid w:val="00482A2F"/>
    <w:rsid w:val="004854C4"/>
    <w:rsid w:val="00486DAF"/>
    <w:rsid w:val="00493D06"/>
    <w:rsid w:val="004A2B0A"/>
    <w:rsid w:val="004A745B"/>
    <w:rsid w:val="004B20EB"/>
    <w:rsid w:val="004B3642"/>
    <w:rsid w:val="004B4844"/>
    <w:rsid w:val="004C2415"/>
    <w:rsid w:val="004C5E82"/>
    <w:rsid w:val="004C766E"/>
    <w:rsid w:val="004D10B7"/>
    <w:rsid w:val="004D1603"/>
    <w:rsid w:val="004D3889"/>
    <w:rsid w:val="004E0451"/>
    <w:rsid w:val="004E364B"/>
    <w:rsid w:val="004F0573"/>
    <w:rsid w:val="004F0C56"/>
    <w:rsid w:val="004F126A"/>
    <w:rsid w:val="004F245A"/>
    <w:rsid w:val="004F56D7"/>
    <w:rsid w:val="00505B92"/>
    <w:rsid w:val="00506412"/>
    <w:rsid w:val="00507EE9"/>
    <w:rsid w:val="00510FBE"/>
    <w:rsid w:val="00511B29"/>
    <w:rsid w:val="005141F5"/>
    <w:rsid w:val="00515DA9"/>
    <w:rsid w:val="00516450"/>
    <w:rsid w:val="00517779"/>
    <w:rsid w:val="0051798C"/>
    <w:rsid w:val="00533045"/>
    <w:rsid w:val="00550762"/>
    <w:rsid w:val="0056113E"/>
    <w:rsid w:val="005722B4"/>
    <w:rsid w:val="00573D96"/>
    <w:rsid w:val="00574C36"/>
    <w:rsid w:val="00576FB3"/>
    <w:rsid w:val="005770C2"/>
    <w:rsid w:val="0058125E"/>
    <w:rsid w:val="00581EC6"/>
    <w:rsid w:val="005844C9"/>
    <w:rsid w:val="005848B3"/>
    <w:rsid w:val="005860D8"/>
    <w:rsid w:val="00586B9B"/>
    <w:rsid w:val="00592F3E"/>
    <w:rsid w:val="005969DF"/>
    <w:rsid w:val="005A0F55"/>
    <w:rsid w:val="005A670B"/>
    <w:rsid w:val="005A7A45"/>
    <w:rsid w:val="005A7BA7"/>
    <w:rsid w:val="005B2BBC"/>
    <w:rsid w:val="005B40F0"/>
    <w:rsid w:val="005C5897"/>
    <w:rsid w:val="005D5CE6"/>
    <w:rsid w:val="005D7ED6"/>
    <w:rsid w:val="005E51CA"/>
    <w:rsid w:val="005E67B4"/>
    <w:rsid w:val="00604FAA"/>
    <w:rsid w:val="006058A0"/>
    <w:rsid w:val="00605CF9"/>
    <w:rsid w:val="00610B3A"/>
    <w:rsid w:val="006243D7"/>
    <w:rsid w:val="00625738"/>
    <w:rsid w:val="006259DD"/>
    <w:rsid w:val="0062618F"/>
    <w:rsid w:val="00627D2C"/>
    <w:rsid w:val="00632A0F"/>
    <w:rsid w:val="00643504"/>
    <w:rsid w:val="00644BAF"/>
    <w:rsid w:val="006547D6"/>
    <w:rsid w:val="006601AD"/>
    <w:rsid w:val="00672475"/>
    <w:rsid w:val="00686C99"/>
    <w:rsid w:val="00690AFE"/>
    <w:rsid w:val="00694240"/>
    <w:rsid w:val="00696D1F"/>
    <w:rsid w:val="006975E3"/>
    <w:rsid w:val="006A2800"/>
    <w:rsid w:val="006A5025"/>
    <w:rsid w:val="006A547D"/>
    <w:rsid w:val="006A6737"/>
    <w:rsid w:val="006A755D"/>
    <w:rsid w:val="006B4265"/>
    <w:rsid w:val="006B4688"/>
    <w:rsid w:val="006C392A"/>
    <w:rsid w:val="006C4DD8"/>
    <w:rsid w:val="006C5A87"/>
    <w:rsid w:val="006C61F6"/>
    <w:rsid w:val="006D4753"/>
    <w:rsid w:val="006D566A"/>
    <w:rsid w:val="006D6B81"/>
    <w:rsid w:val="006E0FA9"/>
    <w:rsid w:val="00700756"/>
    <w:rsid w:val="00713AC3"/>
    <w:rsid w:val="0072060F"/>
    <w:rsid w:val="007275D3"/>
    <w:rsid w:val="00727B58"/>
    <w:rsid w:val="007307E8"/>
    <w:rsid w:val="00731D2E"/>
    <w:rsid w:val="0073258D"/>
    <w:rsid w:val="00732623"/>
    <w:rsid w:val="00740D73"/>
    <w:rsid w:val="00742438"/>
    <w:rsid w:val="00743B9C"/>
    <w:rsid w:val="00745289"/>
    <w:rsid w:val="00747C02"/>
    <w:rsid w:val="0075173C"/>
    <w:rsid w:val="0076343A"/>
    <w:rsid w:val="00767342"/>
    <w:rsid w:val="00772965"/>
    <w:rsid w:val="00780DD2"/>
    <w:rsid w:val="00781DCE"/>
    <w:rsid w:val="00783725"/>
    <w:rsid w:val="007840A2"/>
    <w:rsid w:val="0078772E"/>
    <w:rsid w:val="00796FC6"/>
    <w:rsid w:val="007A0714"/>
    <w:rsid w:val="007A129C"/>
    <w:rsid w:val="007A7383"/>
    <w:rsid w:val="007B31A5"/>
    <w:rsid w:val="007B3D1E"/>
    <w:rsid w:val="007B48F0"/>
    <w:rsid w:val="007B65F3"/>
    <w:rsid w:val="007B6C08"/>
    <w:rsid w:val="007C0B10"/>
    <w:rsid w:val="007C2E18"/>
    <w:rsid w:val="007C4EB4"/>
    <w:rsid w:val="007C7E0B"/>
    <w:rsid w:val="007D4E8C"/>
    <w:rsid w:val="007E3AD2"/>
    <w:rsid w:val="007E4A5B"/>
    <w:rsid w:val="007E769F"/>
    <w:rsid w:val="007F0236"/>
    <w:rsid w:val="007F695C"/>
    <w:rsid w:val="008013EA"/>
    <w:rsid w:val="008034B9"/>
    <w:rsid w:val="008035FB"/>
    <w:rsid w:val="00812473"/>
    <w:rsid w:val="0081271F"/>
    <w:rsid w:val="00812FC0"/>
    <w:rsid w:val="00813BD7"/>
    <w:rsid w:val="00831D89"/>
    <w:rsid w:val="008425EC"/>
    <w:rsid w:val="00846F25"/>
    <w:rsid w:val="00847CF7"/>
    <w:rsid w:val="00852D90"/>
    <w:rsid w:val="008632E9"/>
    <w:rsid w:val="0086378F"/>
    <w:rsid w:val="008642C2"/>
    <w:rsid w:val="008645FB"/>
    <w:rsid w:val="008646A2"/>
    <w:rsid w:val="00871973"/>
    <w:rsid w:val="00886CE8"/>
    <w:rsid w:val="008905CD"/>
    <w:rsid w:val="008917F6"/>
    <w:rsid w:val="008A1177"/>
    <w:rsid w:val="008A24F2"/>
    <w:rsid w:val="008A47D6"/>
    <w:rsid w:val="008A5494"/>
    <w:rsid w:val="008C1439"/>
    <w:rsid w:val="008C2B65"/>
    <w:rsid w:val="008E5A63"/>
    <w:rsid w:val="008F5EB7"/>
    <w:rsid w:val="00901102"/>
    <w:rsid w:val="0090551A"/>
    <w:rsid w:val="00913572"/>
    <w:rsid w:val="00913E42"/>
    <w:rsid w:val="00914E28"/>
    <w:rsid w:val="0091565E"/>
    <w:rsid w:val="009158C8"/>
    <w:rsid w:val="0092076C"/>
    <w:rsid w:val="0092175D"/>
    <w:rsid w:val="009237C4"/>
    <w:rsid w:val="0092383E"/>
    <w:rsid w:val="00924435"/>
    <w:rsid w:val="0092518E"/>
    <w:rsid w:val="0092576E"/>
    <w:rsid w:val="00927A5A"/>
    <w:rsid w:val="00930FE1"/>
    <w:rsid w:val="0093110C"/>
    <w:rsid w:val="00936B07"/>
    <w:rsid w:val="009371E4"/>
    <w:rsid w:val="00945E2B"/>
    <w:rsid w:val="00952777"/>
    <w:rsid w:val="00952B17"/>
    <w:rsid w:val="00954C5D"/>
    <w:rsid w:val="00957819"/>
    <w:rsid w:val="00960905"/>
    <w:rsid w:val="00965987"/>
    <w:rsid w:val="00976780"/>
    <w:rsid w:val="00980FF9"/>
    <w:rsid w:val="00991B6C"/>
    <w:rsid w:val="0099502F"/>
    <w:rsid w:val="009A2072"/>
    <w:rsid w:val="009B035A"/>
    <w:rsid w:val="009B555D"/>
    <w:rsid w:val="009B65C4"/>
    <w:rsid w:val="009C7A5D"/>
    <w:rsid w:val="009E2AF9"/>
    <w:rsid w:val="009E2BE7"/>
    <w:rsid w:val="009E51D5"/>
    <w:rsid w:val="009F17F0"/>
    <w:rsid w:val="009F2C36"/>
    <w:rsid w:val="009F48AD"/>
    <w:rsid w:val="00A00C3C"/>
    <w:rsid w:val="00A02C52"/>
    <w:rsid w:val="00A1078D"/>
    <w:rsid w:val="00A22765"/>
    <w:rsid w:val="00A3004D"/>
    <w:rsid w:val="00A3377A"/>
    <w:rsid w:val="00A35673"/>
    <w:rsid w:val="00A530C9"/>
    <w:rsid w:val="00A531CB"/>
    <w:rsid w:val="00A563C9"/>
    <w:rsid w:val="00A6037D"/>
    <w:rsid w:val="00A60F84"/>
    <w:rsid w:val="00A65525"/>
    <w:rsid w:val="00A8270B"/>
    <w:rsid w:val="00A85339"/>
    <w:rsid w:val="00AA0B19"/>
    <w:rsid w:val="00AA1241"/>
    <w:rsid w:val="00AA210D"/>
    <w:rsid w:val="00AA714A"/>
    <w:rsid w:val="00AB4761"/>
    <w:rsid w:val="00AC05B0"/>
    <w:rsid w:val="00AD0626"/>
    <w:rsid w:val="00AD1214"/>
    <w:rsid w:val="00AD4A11"/>
    <w:rsid w:val="00AD5AD7"/>
    <w:rsid w:val="00AD7BED"/>
    <w:rsid w:val="00AE184B"/>
    <w:rsid w:val="00AF4298"/>
    <w:rsid w:val="00AF47A0"/>
    <w:rsid w:val="00B007E9"/>
    <w:rsid w:val="00B03040"/>
    <w:rsid w:val="00B059D2"/>
    <w:rsid w:val="00B16F95"/>
    <w:rsid w:val="00B254D2"/>
    <w:rsid w:val="00B31A4E"/>
    <w:rsid w:val="00B37AC2"/>
    <w:rsid w:val="00B452BB"/>
    <w:rsid w:val="00B55E52"/>
    <w:rsid w:val="00B57D72"/>
    <w:rsid w:val="00B62751"/>
    <w:rsid w:val="00B64682"/>
    <w:rsid w:val="00B65B7E"/>
    <w:rsid w:val="00B80700"/>
    <w:rsid w:val="00B81541"/>
    <w:rsid w:val="00B83A71"/>
    <w:rsid w:val="00B84B86"/>
    <w:rsid w:val="00B86A80"/>
    <w:rsid w:val="00B906C8"/>
    <w:rsid w:val="00B93C87"/>
    <w:rsid w:val="00BA0D05"/>
    <w:rsid w:val="00BA449D"/>
    <w:rsid w:val="00BA68B4"/>
    <w:rsid w:val="00BA7253"/>
    <w:rsid w:val="00BC08CC"/>
    <w:rsid w:val="00BC4633"/>
    <w:rsid w:val="00BC52C3"/>
    <w:rsid w:val="00BD00A8"/>
    <w:rsid w:val="00BD2BCC"/>
    <w:rsid w:val="00BD476D"/>
    <w:rsid w:val="00BE0DB5"/>
    <w:rsid w:val="00BF298F"/>
    <w:rsid w:val="00C01BA3"/>
    <w:rsid w:val="00C03D90"/>
    <w:rsid w:val="00C068D8"/>
    <w:rsid w:val="00C139A0"/>
    <w:rsid w:val="00C22B3F"/>
    <w:rsid w:val="00C2461C"/>
    <w:rsid w:val="00C2560E"/>
    <w:rsid w:val="00C26BF1"/>
    <w:rsid w:val="00C31035"/>
    <w:rsid w:val="00C345B9"/>
    <w:rsid w:val="00C4043F"/>
    <w:rsid w:val="00C413BF"/>
    <w:rsid w:val="00C413DD"/>
    <w:rsid w:val="00C45D21"/>
    <w:rsid w:val="00C5671E"/>
    <w:rsid w:val="00C61028"/>
    <w:rsid w:val="00C61808"/>
    <w:rsid w:val="00C632E0"/>
    <w:rsid w:val="00C65BEF"/>
    <w:rsid w:val="00C66C44"/>
    <w:rsid w:val="00C71C68"/>
    <w:rsid w:val="00C80EFE"/>
    <w:rsid w:val="00C91672"/>
    <w:rsid w:val="00C96991"/>
    <w:rsid w:val="00CB1BBF"/>
    <w:rsid w:val="00CB74E5"/>
    <w:rsid w:val="00CB7860"/>
    <w:rsid w:val="00CC19C1"/>
    <w:rsid w:val="00CC31EA"/>
    <w:rsid w:val="00CC4C66"/>
    <w:rsid w:val="00CC6742"/>
    <w:rsid w:val="00CD2481"/>
    <w:rsid w:val="00CD54BA"/>
    <w:rsid w:val="00CE672B"/>
    <w:rsid w:val="00CF5FC6"/>
    <w:rsid w:val="00D05FD8"/>
    <w:rsid w:val="00D10DF0"/>
    <w:rsid w:val="00D32DAD"/>
    <w:rsid w:val="00D364F7"/>
    <w:rsid w:val="00D40870"/>
    <w:rsid w:val="00D47125"/>
    <w:rsid w:val="00D52528"/>
    <w:rsid w:val="00D540CD"/>
    <w:rsid w:val="00D553BE"/>
    <w:rsid w:val="00D66D4F"/>
    <w:rsid w:val="00D67412"/>
    <w:rsid w:val="00D67D10"/>
    <w:rsid w:val="00D739E1"/>
    <w:rsid w:val="00D76EDA"/>
    <w:rsid w:val="00D77A71"/>
    <w:rsid w:val="00D84C81"/>
    <w:rsid w:val="00D931C4"/>
    <w:rsid w:val="00D95381"/>
    <w:rsid w:val="00D95411"/>
    <w:rsid w:val="00DA6837"/>
    <w:rsid w:val="00DB1F36"/>
    <w:rsid w:val="00DB4FB1"/>
    <w:rsid w:val="00DC01BD"/>
    <w:rsid w:val="00DC2503"/>
    <w:rsid w:val="00DC530B"/>
    <w:rsid w:val="00DD1577"/>
    <w:rsid w:val="00DD2422"/>
    <w:rsid w:val="00DE4C16"/>
    <w:rsid w:val="00DF21D4"/>
    <w:rsid w:val="00E06390"/>
    <w:rsid w:val="00E2371F"/>
    <w:rsid w:val="00E2517C"/>
    <w:rsid w:val="00E4029F"/>
    <w:rsid w:val="00E57A0C"/>
    <w:rsid w:val="00E611AC"/>
    <w:rsid w:val="00E64E30"/>
    <w:rsid w:val="00E66686"/>
    <w:rsid w:val="00E70CF6"/>
    <w:rsid w:val="00E75A2E"/>
    <w:rsid w:val="00E77B2B"/>
    <w:rsid w:val="00E9152D"/>
    <w:rsid w:val="00EA4FB8"/>
    <w:rsid w:val="00EA792B"/>
    <w:rsid w:val="00EC65DC"/>
    <w:rsid w:val="00ED698F"/>
    <w:rsid w:val="00EF0328"/>
    <w:rsid w:val="00EF12AF"/>
    <w:rsid w:val="00EF172C"/>
    <w:rsid w:val="00F042E0"/>
    <w:rsid w:val="00F0580C"/>
    <w:rsid w:val="00F07982"/>
    <w:rsid w:val="00F07CE1"/>
    <w:rsid w:val="00F25263"/>
    <w:rsid w:val="00F31507"/>
    <w:rsid w:val="00F34CB0"/>
    <w:rsid w:val="00F351DA"/>
    <w:rsid w:val="00F51720"/>
    <w:rsid w:val="00F52076"/>
    <w:rsid w:val="00F5528A"/>
    <w:rsid w:val="00F60712"/>
    <w:rsid w:val="00F628DB"/>
    <w:rsid w:val="00F653DC"/>
    <w:rsid w:val="00F6708E"/>
    <w:rsid w:val="00F76CD1"/>
    <w:rsid w:val="00F82407"/>
    <w:rsid w:val="00F84936"/>
    <w:rsid w:val="00F9374F"/>
    <w:rsid w:val="00F97850"/>
    <w:rsid w:val="00FA17FB"/>
    <w:rsid w:val="00FA45D3"/>
    <w:rsid w:val="00FB113C"/>
    <w:rsid w:val="00FC0BDF"/>
    <w:rsid w:val="00FC3DBF"/>
    <w:rsid w:val="00FD02E4"/>
    <w:rsid w:val="00FD4FF8"/>
    <w:rsid w:val="00FE1C94"/>
    <w:rsid w:val="00FE3700"/>
    <w:rsid w:val="00FE3EEB"/>
    <w:rsid w:val="00FE64DF"/>
    <w:rsid w:val="00FF233C"/>
    <w:rsid w:val="00FF243A"/>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95C46"/>
    <w:pPr>
      <w:ind w:left="720"/>
      <w:contextualSpacing/>
    </w:pPr>
  </w:style>
  <w:style w:type="character" w:styleId="FollowedHyperlink">
    <w:name w:val="FollowedHyperlink"/>
    <w:basedOn w:val="DefaultParagraphFont"/>
    <w:uiPriority w:val="99"/>
    <w:semiHidden/>
    <w:unhideWhenUsed/>
    <w:rsid w:val="007B65F3"/>
    <w:rPr>
      <w:color w:val="800080" w:themeColor="followedHyperlink"/>
      <w:u w:val="single"/>
    </w:rPr>
  </w:style>
  <w:style w:type="character" w:customStyle="1" w:styleId="apple-converted-space">
    <w:name w:val="apple-converted-space"/>
    <w:basedOn w:val="DefaultParagraphFont"/>
    <w:rsid w:val="007A129C"/>
  </w:style>
  <w:style w:type="character" w:styleId="CommentReference">
    <w:name w:val="annotation reference"/>
    <w:basedOn w:val="DefaultParagraphFont"/>
    <w:uiPriority w:val="99"/>
    <w:semiHidden/>
    <w:unhideWhenUsed/>
    <w:rsid w:val="004C5E82"/>
    <w:rPr>
      <w:sz w:val="16"/>
      <w:szCs w:val="16"/>
    </w:rPr>
  </w:style>
  <w:style w:type="paragraph" w:styleId="CommentText">
    <w:name w:val="annotation text"/>
    <w:basedOn w:val="Normal"/>
    <w:link w:val="CommentTextChar"/>
    <w:uiPriority w:val="99"/>
    <w:semiHidden/>
    <w:unhideWhenUsed/>
    <w:rsid w:val="004C5E82"/>
    <w:pPr>
      <w:spacing w:line="240" w:lineRule="auto"/>
    </w:pPr>
  </w:style>
  <w:style w:type="character" w:customStyle="1" w:styleId="CommentTextChar">
    <w:name w:val="Comment Text Char"/>
    <w:basedOn w:val="DefaultParagraphFont"/>
    <w:link w:val="CommentText"/>
    <w:uiPriority w:val="99"/>
    <w:semiHidden/>
    <w:rsid w:val="004C5E82"/>
  </w:style>
  <w:style w:type="paragraph" w:styleId="CommentSubject">
    <w:name w:val="annotation subject"/>
    <w:basedOn w:val="CommentText"/>
    <w:next w:val="CommentText"/>
    <w:link w:val="CommentSubjectChar"/>
    <w:uiPriority w:val="99"/>
    <w:semiHidden/>
    <w:unhideWhenUsed/>
    <w:rsid w:val="004C5E82"/>
    <w:rPr>
      <w:b/>
      <w:bCs/>
    </w:rPr>
  </w:style>
  <w:style w:type="character" w:customStyle="1" w:styleId="CommentSubjectChar">
    <w:name w:val="Comment Subject Char"/>
    <w:basedOn w:val="CommentTextChar"/>
    <w:link w:val="CommentSubject"/>
    <w:uiPriority w:val="99"/>
    <w:semiHidden/>
    <w:rsid w:val="004C5E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95C46"/>
    <w:pPr>
      <w:ind w:left="720"/>
      <w:contextualSpacing/>
    </w:pPr>
  </w:style>
  <w:style w:type="character" w:styleId="FollowedHyperlink">
    <w:name w:val="FollowedHyperlink"/>
    <w:basedOn w:val="DefaultParagraphFont"/>
    <w:uiPriority w:val="99"/>
    <w:semiHidden/>
    <w:unhideWhenUsed/>
    <w:rsid w:val="007B65F3"/>
    <w:rPr>
      <w:color w:val="800080" w:themeColor="followedHyperlink"/>
      <w:u w:val="single"/>
    </w:rPr>
  </w:style>
  <w:style w:type="character" w:customStyle="1" w:styleId="apple-converted-space">
    <w:name w:val="apple-converted-space"/>
    <w:basedOn w:val="DefaultParagraphFont"/>
    <w:rsid w:val="007A129C"/>
  </w:style>
  <w:style w:type="character" w:styleId="CommentReference">
    <w:name w:val="annotation reference"/>
    <w:basedOn w:val="DefaultParagraphFont"/>
    <w:uiPriority w:val="99"/>
    <w:semiHidden/>
    <w:unhideWhenUsed/>
    <w:rsid w:val="004C5E82"/>
    <w:rPr>
      <w:sz w:val="16"/>
      <w:szCs w:val="16"/>
    </w:rPr>
  </w:style>
  <w:style w:type="paragraph" w:styleId="CommentText">
    <w:name w:val="annotation text"/>
    <w:basedOn w:val="Normal"/>
    <w:link w:val="CommentTextChar"/>
    <w:uiPriority w:val="99"/>
    <w:semiHidden/>
    <w:unhideWhenUsed/>
    <w:rsid w:val="004C5E82"/>
    <w:pPr>
      <w:spacing w:line="240" w:lineRule="auto"/>
    </w:pPr>
  </w:style>
  <w:style w:type="character" w:customStyle="1" w:styleId="CommentTextChar">
    <w:name w:val="Comment Text Char"/>
    <w:basedOn w:val="DefaultParagraphFont"/>
    <w:link w:val="CommentText"/>
    <w:uiPriority w:val="99"/>
    <w:semiHidden/>
    <w:rsid w:val="004C5E82"/>
  </w:style>
  <w:style w:type="paragraph" w:styleId="CommentSubject">
    <w:name w:val="annotation subject"/>
    <w:basedOn w:val="CommentText"/>
    <w:next w:val="CommentText"/>
    <w:link w:val="CommentSubjectChar"/>
    <w:uiPriority w:val="99"/>
    <w:semiHidden/>
    <w:unhideWhenUsed/>
    <w:rsid w:val="004C5E82"/>
    <w:rPr>
      <w:b/>
      <w:bCs/>
    </w:rPr>
  </w:style>
  <w:style w:type="character" w:customStyle="1" w:styleId="CommentSubjectChar">
    <w:name w:val="Comment Subject Char"/>
    <w:basedOn w:val="CommentTextChar"/>
    <w:link w:val="CommentSubject"/>
    <w:uiPriority w:val="99"/>
    <w:semiHidden/>
    <w:rsid w:val="004C5E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0785">
      <w:bodyDiv w:val="1"/>
      <w:marLeft w:val="0"/>
      <w:marRight w:val="0"/>
      <w:marTop w:val="0"/>
      <w:marBottom w:val="0"/>
      <w:divBdr>
        <w:top w:val="none" w:sz="0" w:space="0" w:color="auto"/>
        <w:left w:val="none" w:sz="0" w:space="0" w:color="auto"/>
        <w:bottom w:val="none" w:sz="0" w:space="0" w:color="auto"/>
        <w:right w:val="none" w:sz="0" w:space="0" w:color="auto"/>
      </w:divBdr>
    </w:div>
    <w:div w:id="236281309">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5211519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Download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147A-A10D-4258-9827-104BA2739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Template>
  <TotalTime>0</TotalTime>
  <Pages>10</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Tony</dc:creator>
  <cp:lastModifiedBy>Shukla, Prashant</cp:lastModifiedBy>
  <cp:revision>2</cp:revision>
  <cp:lastPrinted>2001-03-15T18:26:00Z</cp:lastPrinted>
  <dcterms:created xsi:type="dcterms:W3CDTF">2013-03-02T15:46:00Z</dcterms:created>
  <dcterms:modified xsi:type="dcterms:W3CDTF">2013-03-02T15:46:00Z</dcterms:modified>
</cp:coreProperties>
</file>